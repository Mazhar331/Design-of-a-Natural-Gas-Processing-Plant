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472C" w14:textId="77777777" w:rsidR="00B950CA" w:rsidRDefault="00B20EBB" w:rsidP="00B20EBB">
      <w:pPr>
        <w:jc w:val="center"/>
      </w:pPr>
      <w:r>
        <w:rPr>
          <w:noProof/>
        </w:rPr>
        <w:drawing>
          <wp:inline distT="0" distB="0" distL="0" distR="0" wp14:anchorId="1EF5E503" wp14:editId="5A5F6C8B">
            <wp:extent cx="2293872" cy="1670538"/>
            <wp:effectExtent l="0" t="0" r="0" b="6350"/>
            <wp:docPr id="156221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13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697" cy="16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0CA">
        <w:t xml:space="preserve"> </w:t>
      </w:r>
    </w:p>
    <w:p w14:paraId="1756508F" w14:textId="6296EECD" w:rsidR="00B20EBB" w:rsidRDefault="00B950CA" w:rsidP="00B20EBB">
      <w:pPr>
        <w:jc w:val="center"/>
      </w:pPr>
      <w:r>
        <w:t>Gas in shell, propane in tube, the STHE represents the evaporator of a propane chiller</w:t>
      </w:r>
    </w:p>
    <w:tbl>
      <w:tblPr>
        <w:tblStyle w:val="TableGrid"/>
        <w:tblpPr w:leftFromText="180" w:rightFromText="180" w:vertAnchor="page" w:horzAnchor="margin" w:tblpXSpec="center" w:tblpY="4793"/>
        <w:tblW w:w="10598" w:type="dxa"/>
        <w:tblLook w:val="04A0" w:firstRow="1" w:lastRow="0" w:firstColumn="1" w:lastColumn="0" w:noHBand="0" w:noVBand="1"/>
      </w:tblPr>
      <w:tblGrid>
        <w:gridCol w:w="719"/>
        <w:gridCol w:w="965"/>
        <w:gridCol w:w="1168"/>
        <w:gridCol w:w="1514"/>
        <w:gridCol w:w="1745"/>
        <w:gridCol w:w="2239"/>
        <w:gridCol w:w="2248"/>
      </w:tblGrid>
      <w:tr w:rsidR="00E9531D" w14:paraId="728CFA7D" w14:textId="77777777" w:rsidTr="00B20EBB">
        <w:tc>
          <w:tcPr>
            <w:tcW w:w="718" w:type="dxa"/>
          </w:tcPr>
          <w:p w14:paraId="36B32829" w14:textId="0F537EC8" w:rsidR="00C52817" w:rsidRPr="00C52817" w:rsidRDefault="00834F41" w:rsidP="00834F41">
            <w:pPr>
              <w:tabs>
                <w:tab w:val="center" w:pos="251"/>
              </w:tabs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bookmarkStart w:id="0" w:name="_Hlk134584434"/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ab/>
            </w:r>
            <w:r w:rsidR="00C52817" w:rsidRPr="00C528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825" w:type="dxa"/>
          </w:tcPr>
          <w:p w14:paraId="12188B88" w14:textId="77777777" w:rsidR="00C52817" w:rsidRPr="00C52817" w:rsidRDefault="00C52817" w:rsidP="00C52817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Study Node</w:t>
            </w:r>
          </w:p>
        </w:tc>
        <w:tc>
          <w:tcPr>
            <w:tcW w:w="1168" w:type="dxa"/>
          </w:tcPr>
          <w:p w14:paraId="52ADA3B1" w14:textId="77777777" w:rsidR="00C52817" w:rsidRPr="00C52817" w:rsidRDefault="00C52817" w:rsidP="00C52817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Process Parameter</w:t>
            </w:r>
          </w:p>
        </w:tc>
        <w:tc>
          <w:tcPr>
            <w:tcW w:w="1021" w:type="dxa"/>
          </w:tcPr>
          <w:p w14:paraId="6A6D9B7C" w14:textId="77777777" w:rsidR="00C52817" w:rsidRPr="00C52817" w:rsidRDefault="00C52817" w:rsidP="00C52817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Guideword (Deviation)</w:t>
            </w:r>
          </w:p>
        </w:tc>
        <w:tc>
          <w:tcPr>
            <w:tcW w:w="1785" w:type="dxa"/>
          </w:tcPr>
          <w:p w14:paraId="09F2CA41" w14:textId="77777777" w:rsidR="00C52817" w:rsidRPr="00C52817" w:rsidRDefault="00C52817" w:rsidP="00C52817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Possible Causes</w:t>
            </w:r>
          </w:p>
        </w:tc>
        <w:tc>
          <w:tcPr>
            <w:tcW w:w="2548" w:type="dxa"/>
          </w:tcPr>
          <w:p w14:paraId="4245C9CC" w14:textId="77777777" w:rsidR="00C52817" w:rsidRPr="00C52817" w:rsidRDefault="00C52817" w:rsidP="00C52817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Possible Consequences</w:t>
            </w:r>
          </w:p>
        </w:tc>
        <w:tc>
          <w:tcPr>
            <w:tcW w:w="2533" w:type="dxa"/>
          </w:tcPr>
          <w:p w14:paraId="0A5B7B11" w14:textId="77777777" w:rsidR="00C52817" w:rsidRPr="00C52817" w:rsidRDefault="00C52817" w:rsidP="00C52817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Action Required</w:t>
            </w:r>
          </w:p>
        </w:tc>
      </w:tr>
      <w:tr w:rsidR="00E9531D" w14:paraId="1C6E9783" w14:textId="77777777" w:rsidTr="00B20EBB">
        <w:tc>
          <w:tcPr>
            <w:tcW w:w="718" w:type="dxa"/>
          </w:tcPr>
          <w:p w14:paraId="257279E9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1A</w:t>
            </w:r>
          </w:p>
        </w:tc>
        <w:tc>
          <w:tcPr>
            <w:tcW w:w="825" w:type="dxa"/>
          </w:tcPr>
          <w:p w14:paraId="33BB93B9" w14:textId="540AA720" w:rsidR="00C52817" w:rsidRPr="0036705C" w:rsidRDefault="00C52817" w:rsidP="00C52817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36705C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Cool</w:t>
            </w:r>
            <w:r w:rsidR="00BF5677" w:rsidRPr="0036705C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</w:t>
            </w:r>
            <w:r w:rsidRPr="0036705C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Gas</w:t>
            </w:r>
          </w:p>
        </w:tc>
        <w:tc>
          <w:tcPr>
            <w:tcW w:w="1168" w:type="dxa"/>
          </w:tcPr>
          <w:p w14:paraId="3E1EDCE6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Flow</w:t>
            </w:r>
          </w:p>
        </w:tc>
        <w:tc>
          <w:tcPr>
            <w:tcW w:w="1021" w:type="dxa"/>
          </w:tcPr>
          <w:p w14:paraId="410D4257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785" w:type="dxa"/>
          </w:tcPr>
          <w:p w14:paraId="34B6D4D4" w14:textId="77777777" w:rsidR="00C52817" w:rsidRPr="00C52817" w:rsidRDefault="00C52817" w:rsidP="00C5281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Gas supply failure</w:t>
            </w:r>
          </w:p>
        </w:tc>
        <w:tc>
          <w:tcPr>
            <w:tcW w:w="2548" w:type="dxa"/>
          </w:tcPr>
          <w:p w14:paraId="650F9EF5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No gas, downstream processes upset</w:t>
            </w:r>
          </w:p>
        </w:tc>
        <w:tc>
          <w:tcPr>
            <w:tcW w:w="2533" w:type="dxa"/>
          </w:tcPr>
          <w:p w14:paraId="235203F5" w14:textId="52554E7B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Install flow meter and low flow alarm</w:t>
            </w:r>
          </w:p>
        </w:tc>
      </w:tr>
      <w:tr w:rsidR="00E9531D" w14:paraId="7389338B" w14:textId="77777777" w:rsidTr="00B20EBB">
        <w:tc>
          <w:tcPr>
            <w:tcW w:w="718" w:type="dxa"/>
          </w:tcPr>
          <w:p w14:paraId="59B73755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64D2A14D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F82F69D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E3BD799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38CAFE72" w14:textId="77777777" w:rsidR="00C52817" w:rsidRPr="00C52817" w:rsidRDefault="00C52817" w:rsidP="00C5281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Valve closure</w:t>
            </w:r>
          </w:p>
        </w:tc>
        <w:tc>
          <w:tcPr>
            <w:tcW w:w="2548" w:type="dxa"/>
          </w:tcPr>
          <w:p w14:paraId="5E902A89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5BBCC2C7" w14:textId="777A6348" w:rsidR="00C52817" w:rsidRPr="00C52817" w:rsidRDefault="006A0B2C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above, a</w:t>
            </w:r>
            <w:r w:rsidR="00C52817" w:rsidRPr="00C52817">
              <w:rPr>
                <w:rFonts w:asciiTheme="majorHAnsi" w:hAnsiTheme="majorHAnsi" w:cstheme="majorHAnsi"/>
                <w:sz w:val="18"/>
                <w:szCs w:val="18"/>
              </w:rPr>
              <w:t>dd valve lock</w:t>
            </w:r>
          </w:p>
        </w:tc>
      </w:tr>
      <w:tr w:rsidR="00E9531D" w14:paraId="7BBA20AD" w14:textId="77777777" w:rsidTr="00B20EBB">
        <w:tc>
          <w:tcPr>
            <w:tcW w:w="718" w:type="dxa"/>
          </w:tcPr>
          <w:p w14:paraId="718B40DF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0644A214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120A7E82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37A3FF45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2984BCD4" w14:textId="77777777" w:rsidR="00C52817" w:rsidRPr="00C52817" w:rsidRDefault="00C52817" w:rsidP="00C5281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Line plugging</w:t>
            </w:r>
          </w:p>
        </w:tc>
        <w:tc>
          <w:tcPr>
            <w:tcW w:w="2548" w:type="dxa"/>
          </w:tcPr>
          <w:p w14:paraId="644CE4C9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74F1CFB4" w14:textId="07C79393" w:rsidR="00C52817" w:rsidRPr="00C52817" w:rsidRDefault="006A0B2C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ins w:id="1" w:author="Mazhar Laljee" w:date="2023-05-08T11:51:00Z">
              <w:r w:rsidR="000D3703">
                <w:rPr>
                  <w:rFonts w:asciiTheme="majorHAnsi" w:hAnsiTheme="majorHAnsi" w:cstheme="majorHAnsi"/>
                  <w:sz w:val="18"/>
                  <w:szCs w:val="18"/>
                </w:rPr>
                <w:t>1A.</w:t>
              </w:r>
            </w:ins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C52817"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, regular maintenance </w:t>
            </w:r>
          </w:p>
        </w:tc>
      </w:tr>
      <w:tr w:rsidR="00E9531D" w14:paraId="15FB1652" w14:textId="77777777" w:rsidTr="00B20EBB">
        <w:tc>
          <w:tcPr>
            <w:tcW w:w="718" w:type="dxa"/>
          </w:tcPr>
          <w:p w14:paraId="2E848974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2D9A03AE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088BEA34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AA48502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148F9FCE" w14:textId="77777777" w:rsidR="00C52817" w:rsidRPr="00C52817" w:rsidRDefault="00C52817" w:rsidP="00C5281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Line rupture</w:t>
            </w:r>
          </w:p>
        </w:tc>
        <w:tc>
          <w:tcPr>
            <w:tcW w:w="2548" w:type="dxa"/>
          </w:tcPr>
          <w:p w14:paraId="64F261E6" w14:textId="0649904F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Same as above,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gas leakage, 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flammable mixture formation risk</w:t>
            </w:r>
          </w:p>
        </w:tc>
        <w:tc>
          <w:tcPr>
            <w:tcW w:w="2533" w:type="dxa"/>
          </w:tcPr>
          <w:p w14:paraId="41A29A02" w14:textId="25DEF196" w:rsidR="00C52817" w:rsidRPr="00C52817" w:rsidRDefault="00B06F7B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commentRangeStart w:id="2"/>
            <w:commentRangeStart w:id="3"/>
            <w:r>
              <w:rPr>
                <w:rFonts w:asciiTheme="majorHAnsi" w:hAnsiTheme="majorHAnsi" w:cstheme="majorHAnsi"/>
                <w:sz w:val="18"/>
                <w:szCs w:val="18"/>
              </w:rPr>
              <w:t>Same as above, i</w:t>
            </w:r>
            <w:r w:rsidR="004A4B5E">
              <w:rPr>
                <w:rFonts w:asciiTheme="majorHAnsi" w:hAnsiTheme="majorHAnsi" w:cstheme="majorHAnsi"/>
                <w:sz w:val="18"/>
                <w:szCs w:val="18"/>
              </w:rPr>
              <w:t>nstall</w:t>
            </w:r>
            <w:r w:rsidR="00C52817"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 automatic shutdown system</w:t>
            </w:r>
            <w:ins w:id="4" w:author="Mazhar Laljee" w:date="2023-05-10T04:03:00Z">
              <w:r w:rsidR="00C649E9">
                <w:rPr>
                  <w:rFonts w:asciiTheme="majorHAnsi" w:hAnsiTheme="majorHAnsi" w:cstheme="majorHAnsi"/>
                  <w:sz w:val="18"/>
                  <w:szCs w:val="18"/>
                </w:rPr>
                <w:t>, b</w:t>
              </w:r>
            </w:ins>
            <w:ins w:id="5" w:author="Mazhar Laljee" w:date="2023-05-10T04:04:00Z">
              <w:r w:rsidR="00C649E9">
                <w:rPr>
                  <w:rFonts w:asciiTheme="majorHAnsi" w:hAnsiTheme="majorHAnsi" w:cstheme="majorHAnsi"/>
                  <w:sz w:val="18"/>
                  <w:szCs w:val="18"/>
                </w:rPr>
                <w:t xml:space="preserve">ypass line, </w:t>
              </w:r>
            </w:ins>
            <w:del w:id="6" w:author="Mazhar Laljee" w:date="2023-05-10T04:04:00Z">
              <w:r w:rsidR="00F83D6E" w:rsidDel="00C649E9">
                <w:rPr>
                  <w:rFonts w:asciiTheme="majorHAnsi" w:hAnsiTheme="majorHAnsi" w:cstheme="majorHAnsi"/>
                  <w:sz w:val="18"/>
                  <w:szCs w:val="18"/>
                </w:rPr>
                <w:delText xml:space="preserve"> and </w:delText>
              </w:r>
            </w:del>
            <w:r w:rsidR="00F83D6E">
              <w:rPr>
                <w:rFonts w:asciiTheme="majorHAnsi" w:hAnsiTheme="majorHAnsi" w:cstheme="majorHAnsi"/>
                <w:sz w:val="18"/>
                <w:szCs w:val="18"/>
              </w:rPr>
              <w:t>adequate ventilation</w:t>
            </w:r>
            <w:commentRangeEnd w:id="2"/>
            <w:r w:rsidR="00CB1967">
              <w:rPr>
                <w:rStyle w:val="CommentReference"/>
              </w:rPr>
              <w:commentReference w:id="2"/>
            </w:r>
            <w:commentRangeEnd w:id="3"/>
            <w:r w:rsidR="00CB1967">
              <w:rPr>
                <w:rStyle w:val="CommentReference"/>
              </w:rPr>
              <w:commentReference w:id="3"/>
            </w:r>
            <w:ins w:id="7" w:author="Mazhar Laljee" w:date="2023-05-10T04:04:00Z">
              <w:r w:rsidR="00C649E9">
                <w:rPr>
                  <w:rFonts w:asciiTheme="majorHAnsi" w:hAnsiTheme="majorHAnsi" w:cstheme="majorHAnsi"/>
                  <w:sz w:val="18"/>
                  <w:szCs w:val="18"/>
                </w:rPr>
                <w:t xml:space="preserve"> and fire protection system</w:t>
              </w:r>
            </w:ins>
          </w:p>
        </w:tc>
      </w:tr>
      <w:tr w:rsidR="00E9531D" w14:paraId="5C35A1AE" w14:textId="77777777" w:rsidTr="00B20EBB">
        <w:tc>
          <w:tcPr>
            <w:tcW w:w="718" w:type="dxa"/>
          </w:tcPr>
          <w:p w14:paraId="5C94083A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1B</w:t>
            </w:r>
          </w:p>
        </w:tc>
        <w:tc>
          <w:tcPr>
            <w:tcW w:w="825" w:type="dxa"/>
          </w:tcPr>
          <w:p w14:paraId="360C7B01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17D7985A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44FC7702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More</w:t>
            </w:r>
          </w:p>
        </w:tc>
        <w:tc>
          <w:tcPr>
            <w:tcW w:w="1785" w:type="dxa"/>
          </w:tcPr>
          <w:p w14:paraId="246E580D" w14:textId="439B7CC9" w:rsidR="00C52817" w:rsidRPr="006A0B2C" w:rsidRDefault="006A0B2C" w:rsidP="006A0B2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6A0B2C">
              <w:rPr>
                <w:rFonts w:asciiTheme="majorHAnsi" w:hAnsiTheme="majorHAnsi" w:cstheme="majorHAnsi"/>
                <w:sz w:val="18"/>
                <w:szCs w:val="18"/>
              </w:rPr>
              <w:t>Increased supply pressure</w:t>
            </w:r>
          </w:p>
        </w:tc>
        <w:tc>
          <w:tcPr>
            <w:tcW w:w="2548" w:type="dxa"/>
          </w:tcPr>
          <w:p w14:paraId="3834B9C6" w14:textId="224D775D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High gas flow, downstream process upset</w:t>
            </w:r>
          </w:p>
        </w:tc>
        <w:tc>
          <w:tcPr>
            <w:tcW w:w="2533" w:type="dxa"/>
          </w:tcPr>
          <w:p w14:paraId="59C7AC9B" w14:textId="400D127B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commentRangeStart w:id="8"/>
            <w:r>
              <w:rPr>
                <w:rFonts w:asciiTheme="majorHAnsi" w:hAnsiTheme="majorHAnsi" w:cstheme="majorHAnsi"/>
                <w:sz w:val="18"/>
                <w:szCs w:val="18"/>
              </w:rPr>
              <w:t>Install flow meter</w:t>
            </w:r>
            <w:r w:rsidR="002E01D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high flow alarm</w:t>
            </w:r>
            <w:r w:rsidR="002E01D9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F83D6E">
              <w:rPr>
                <w:rFonts w:asciiTheme="majorHAnsi" w:hAnsiTheme="majorHAnsi" w:cstheme="majorHAnsi"/>
                <w:sz w:val="18"/>
                <w:szCs w:val="18"/>
              </w:rPr>
              <w:t xml:space="preserve">relief valve and ventilation, </w:t>
            </w:r>
            <w:r w:rsidR="002E01D9">
              <w:rPr>
                <w:rFonts w:asciiTheme="majorHAnsi" w:hAnsiTheme="majorHAnsi" w:cstheme="majorHAnsi"/>
                <w:sz w:val="18"/>
                <w:szCs w:val="18"/>
              </w:rPr>
              <w:t>pressure sensor and high-pressure alarm</w:t>
            </w:r>
            <w:commentRangeEnd w:id="8"/>
            <w:r w:rsidR="00CB1967">
              <w:rPr>
                <w:rStyle w:val="CommentReference"/>
              </w:rPr>
              <w:commentReference w:id="8"/>
            </w:r>
          </w:p>
        </w:tc>
      </w:tr>
      <w:tr w:rsidR="00E9531D" w14:paraId="197A8904" w14:textId="77777777" w:rsidTr="00B20EBB">
        <w:tc>
          <w:tcPr>
            <w:tcW w:w="718" w:type="dxa"/>
          </w:tcPr>
          <w:p w14:paraId="10887538" w14:textId="4746999D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1C</w:t>
            </w:r>
          </w:p>
        </w:tc>
        <w:tc>
          <w:tcPr>
            <w:tcW w:w="825" w:type="dxa"/>
          </w:tcPr>
          <w:p w14:paraId="5E059320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16EA0BCB" w14:textId="77777777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2BD32411" w14:textId="19222E4E" w:rsidR="00C52817" w:rsidRPr="00C52817" w:rsidRDefault="00C52817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Less</w:t>
            </w:r>
          </w:p>
        </w:tc>
        <w:tc>
          <w:tcPr>
            <w:tcW w:w="1785" w:type="dxa"/>
          </w:tcPr>
          <w:p w14:paraId="5E1B784A" w14:textId="65025E7B" w:rsidR="00C52817" w:rsidRPr="00C52817" w:rsidRDefault="00C52817" w:rsidP="00C5281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Partial gas supply failure</w:t>
            </w:r>
          </w:p>
        </w:tc>
        <w:tc>
          <w:tcPr>
            <w:tcW w:w="2548" w:type="dxa"/>
          </w:tcPr>
          <w:p w14:paraId="5EE2A019" w14:textId="2908AA40" w:rsidR="00C52817" w:rsidRPr="00C52817" w:rsidRDefault="006A0B2C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Low gas flow, downstream process upset</w:t>
            </w:r>
          </w:p>
        </w:tc>
        <w:tc>
          <w:tcPr>
            <w:tcW w:w="2533" w:type="dxa"/>
          </w:tcPr>
          <w:p w14:paraId="3724CA88" w14:textId="09754A7D" w:rsidR="00C52817" w:rsidRPr="00C52817" w:rsidRDefault="006A0B2C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1A.1</w:t>
            </w:r>
          </w:p>
        </w:tc>
      </w:tr>
      <w:tr w:rsidR="00E9531D" w14:paraId="283888D7" w14:textId="77777777" w:rsidTr="00B20EBB">
        <w:tc>
          <w:tcPr>
            <w:tcW w:w="718" w:type="dxa"/>
          </w:tcPr>
          <w:p w14:paraId="51954683" w14:textId="77777777" w:rsidR="002E01D9" w:rsidRDefault="002E01D9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66BEF38B" w14:textId="77777777" w:rsidR="002E01D9" w:rsidRPr="00C52817" w:rsidRDefault="002E01D9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4692012C" w14:textId="77777777" w:rsidR="002E01D9" w:rsidRPr="00C52817" w:rsidRDefault="002E01D9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6A43E17A" w14:textId="77777777" w:rsidR="002E01D9" w:rsidRDefault="002E01D9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492E061F" w14:textId="53523E04" w:rsidR="002E01D9" w:rsidRPr="00C52817" w:rsidRDefault="002E01D9" w:rsidP="00C5281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Low supply pressure</w:t>
            </w:r>
          </w:p>
        </w:tc>
        <w:tc>
          <w:tcPr>
            <w:tcW w:w="2548" w:type="dxa"/>
          </w:tcPr>
          <w:p w14:paraId="05ADB652" w14:textId="70427D39" w:rsidR="002E01D9" w:rsidRDefault="002E01D9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74382035" w14:textId="014122A7" w:rsidR="002E01D9" w:rsidRDefault="002E01D9" w:rsidP="00C5281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1A.1, install pressure sensor and low-pressure alarm</w:t>
            </w:r>
          </w:p>
        </w:tc>
      </w:tr>
      <w:tr w:rsidR="00E9531D" w14:paraId="02C18AA4" w14:textId="77777777" w:rsidTr="00B20EBB">
        <w:tc>
          <w:tcPr>
            <w:tcW w:w="718" w:type="dxa"/>
          </w:tcPr>
          <w:p w14:paraId="0CE72E7B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1BEED7DD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4DBEF16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46FE280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03513B98" w14:textId="66B64E51" w:rsidR="006A0B2C" w:rsidRPr="00C52817" w:rsidRDefault="006A0B2C" w:rsidP="006A0B2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Partial valve closure</w:t>
            </w:r>
          </w:p>
        </w:tc>
        <w:tc>
          <w:tcPr>
            <w:tcW w:w="2548" w:type="dxa"/>
          </w:tcPr>
          <w:p w14:paraId="5E67E9B1" w14:textId="06F082BA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537D2356" w14:textId="7471DFE2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1A.2</w:t>
            </w:r>
          </w:p>
        </w:tc>
      </w:tr>
      <w:tr w:rsidR="00E9531D" w14:paraId="3728D314" w14:textId="77777777" w:rsidTr="00B20EBB">
        <w:tc>
          <w:tcPr>
            <w:tcW w:w="718" w:type="dxa"/>
          </w:tcPr>
          <w:p w14:paraId="47593D16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458952BA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40378C53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2E0F356E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1881784F" w14:textId="4D094BA9" w:rsidR="006A0B2C" w:rsidRPr="00C52817" w:rsidRDefault="006A0B2C" w:rsidP="006A0B2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Partial line plugging</w:t>
            </w:r>
          </w:p>
        </w:tc>
        <w:tc>
          <w:tcPr>
            <w:tcW w:w="2548" w:type="dxa"/>
          </w:tcPr>
          <w:p w14:paraId="39F11CC8" w14:textId="53D3DEBA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71E9F354" w14:textId="59528B51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1A.3</w:t>
            </w:r>
          </w:p>
        </w:tc>
      </w:tr>
      <w:tr w:rsidR="00E9531D" w14:paraId="1808AF2F" w14:textId="77777777" w:rsidTr="00B20EBB">
        <w:tc>
          <w:tcPr>
            <w:tcW w:w="718" w:type="dxa"/>
          </w:tcPr>
          <w:p w14:paraId="3E51AAC6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5E1151CF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97C50E8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1138C4E7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49E6859E" w14:textId="52A25BEB" w:rsidR="006A0B2C" w:rsidRPr="00C52817" w:rsidRDefault="006A0B2C" w:rsidP="006A0B2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Line rupture</w:t>
            </w:r>
          </w:p>
        </w:tc>
        <w:tc>
          <w:tcPr>
            <w:tcW w:w="2548" w:type="dxa"/>
          </w:tcPr>
          <w:p w14:paraId="2BA0E4FA" w14:textId="02147884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Same as above,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gas leakage, 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flammable mixture formation risk</w:t>
            </w:r>
          </w:p>
        </w:tc>
        <w:tc>
          <w:tcPr>
            <w:tcW w:w="2533" w:type="dxa"/>
          </w:tcPr>
          <w:p w14:paraId="567D17D8" w14:textId="64C37D1A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1A.4</w:t>
            </w:r>
          </w:p>
        </w:tc>
      </w:tr>
      <w:tr w:rsidR="00E9531D" w14:paraId="53F67B9E" w14:textId="77777777" w:rsidTr="00B20EBB">
        <w:tc>
          <w:tcPr>
            <w:tcW w:w="718" w:type="dxa"/>
          </w:tcPr>
          <w:p w14:paraId="41274E86" w14:textId="10749B3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1D/E/F</w:t>
            </w:r>
          </w:p>
        </w:tc>
        <w:tc>
          <w:tcPr>
            <w:tcW w:w="825" w:type="dxa"/>
          </w:tcPr>
          <w:p w14:paraId="1BFC48A4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87B8CE0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6D84A48" w14:textId="72C2D3FD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As well as/Part of/Other than</w:t>
            </w:r>
          </w:p>
        </w:tc>
        <w:tc>
          <w:tcPr>
            <w:tcW w:w="1785" w:type="dxa"/>
          </w:tcPr>
          <w:p w14:paraId="62A6B559" w14:textId="1C626D2B" w:rsidR="006A0B2C" w:rsidRPr="006A0B2C" w:rsidRDefault="006A0B2C" w:rsidP="006A0B2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6A0B2C">
              <w:rPr>
                <w:rFonts w:asciiTheme="majorHAnsi" w:hAnsiTheme="majorHAnsi" w:cstheme="majorHAnsi"/>
                <w:sz w:val="18"/>
                <w:szCs w:val="18"/>
              </w:rPr>
              <w:t>Supply contamination</w:t>
            </w:r>
          </w:p>
        </w:tc>
        <w:tc>
          <w:tcPr>
            <w:tcW w:w="2548" w:type="dxa"/>
          </w:tcPr>
          <w:p w14:paraId="308807A7" w14:textId="58822B93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Contamination, downstream process upset</w:t>
            </w:r>
          </w:p>
        </w:tc>
        <w:tc>
          <w:tcPr>
            <w:tcW w:w="2533" w:type="dxa"/>
          </w:tcPr>
          <w:p w14:paraId="6D9A4FDB" w14:textId="7ED7FCEC" w:rsidR="006A0B2C" w:rsidRDefault="002E01D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Quality control </w:t>
            </w:r>
          </w:p>
        </w:tc>
      </w:tr>
      <w:tr w:rsidR="00E9531D" w14:paraId="43E3F3E0" w14:textId="77777777" w:rsidTr="00B20EBB">
        <w:tc>
          <w:tcPr>
            <w:tcW w:w="718" w:type="dxa"/>
          </w:tcPr>
          <w:p w14:paraId="248CFEF2" w14:textId="3976966B" w:rsidR="006A0B2C" w:rsidRPr="00C52817" w:rsidRDefault="002E01D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1G</w:t>
            </w:r>
          </w:p>
        </w:tc>
        <w:tc>
          <w:tcPr>
            <w:tcW w:w="825" w:type="dxa"/>
          </w:tcPr>
          <w:p w14:paraId="501D62B4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12607699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19B291F1" w14:textId="76C76559" w:rsidR="006A0B2C" w:rsidRPr="00C52817" w:rsidRDefault="002E01D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Reverse</w:t>
            </w:r>
          </w:p>
        </w:tc>
        <w:tc>
          <w:tcPr>
            <w:tcW w:w="1785" w:type="dxa"/>
          </w:tcPr>
          <w:p w14:paraId="72959387" w14:textId="1B379B66" w:rsidR="006A0B2C" w:rsidRPr="002E01D9" w:rsidRDefault="002E01D9" w:rsidP="002E01D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2E01D9">
              <w:rPr>
                <w:rFonts w:asciiTheme="majorHAnsi" w:hAnsiTheme="majorHAnsi" w:cstheme="majorHAnsi"/>
                <w:sz w:val="18"/>
                <w:szCs w:val="18"/>
              </w:rPr>
              <w:t>High downstream pressure</w:t>
            </w:r>
          </w:p>
        </w:tc>
        <w:tc>
          <w:tcPr>
            <w:tcW w:w="2548" w:type="dxa"/>
          </w:tcPr>
          <w:p w14:paraId="6F499F19" w14:textId="5019F618" w:rsidR="006A0B2C" w:rsidRPr="00C52817" w:rsidRDefault="002E01D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Backflow into supply</w:t>
            </w:r>
          </w:p>
        </w:tc>
        <w:tc>
          <w:tcPr>
            <w:tcW w:w="2533" w:type="dxa"/>
          </w:tcPr>
          <w:p w14:paraId="76696210" w14:textId="4135E10E" w:rsidR="006A0B2C" w:rsidRDefault="002E01D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Install check valve, pressure sensor</w:t>
            </w:r>
            <w:r w:rsidR="00F83D6E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high-pressure alarm</w:t>
            </w:r>
            <w:r w:rsidR="00F83D6E">
              <w:rPr>
                <w:rFonts w:asciiTheme="majorHAnsi" w:hAnsiTheme="majorHAnsi" w:cstheme="majorHAnsi"/>
                <w:sz w:val="18"/>
                <w:szCs w:val="18"/>
              </w:rPr>
              <w:t>, relief valve and ventilation</w:t>
            </w:r>
            <w:r w:rsidR="00585024">
              <w:rPr>
                <w:rFonts w:asciiTheme="majorHAnsi" w:hAnsiTheme="majorHAnsi" w:cstheme="majorHAnsi"/>
                <w:sz w:val="18"/>
                <w:szCs w:val="18"/>
              </w:rPr>
              <w:t>, check downstream process</w:t>
            </w:r>
          </w:p>
        </w:tc>
      </w:tr>
      <w:tr w:rsidR="00E9531D" w14:paraId="1B7870A3" w14:textId="77777777" w:rsidTr="00B20EBB">
        <w:tc>
          <w:tcPr>
            <w:tcW w:w="718" w:type="dxa"/>
          </w:tcPr>
          <w:p w14:paraId="4C62D281" w14:textId="7D634DC8" w:rsidR="006A0B2C" w:rsidRPr="00C52817" w:rsidRDefault="002E01D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1H/I</w:t>
            </w:r>
          </w:p>
        </w:tc>
        <w:tc>
          <w:tcPr>
            <w:tcW w:w="825" w:type="dxa"/>
          </w:tcPr>
          <w:p w14:paraId="0632879E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B896953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419A8672" w14:textId="70048922" w:rsidR="006A0B2C" w:rsidRPr="00C52817" w:rsidRDefault="002E01D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Early/Late</w:t>
            </w:r>
          </w:p>
        </w:tc>
        <w:tc>
          <w:tcPr>
            <w:tcW w:w="1785" w:type="dxa"/>
          </w:tcPr>
          <w:p w14:paraId="60248F77" w14:textId="5A94AB8C" w:rsidR="006A0B2C" w:rsidRPr="00F83D6E" w:rsidRDefault="002E01D9" w:rsidP="00F83D6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F83D6E">
              <w:rPr>
                <w:rFonts w:asciiTheme="majorHAnsi" w:hAnsiTheme="majorHAnsi" w:cstheme="majorHAnsi"/>
                <w:sz w:val="18"/>
                <w:szCs w:val="18"/>
              </w:rPr>
              <w:t>Early/late valve opening</w:t>
            </w:r>
          </w:p>
        </w:tc>
        <w:tc>
          <w:tcPr>
            <w:tcW w:w="2548" w:type="dxa"/>
          </w:tcPr>
          <w:p w14:paraId="75A0B014" w14:textId="2B38FC4D" w:rsidR="006A0B2C" w:rsidRPr="00C52817" w:rsidRDefault="002E01D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Downstream process upset</w:t>
            </w:r>
          </w:p>
        </w:tc>
        <w:tc>
          <w:tcPr>
            <w:tcW w:w="2533" w:type="dxa"/>
          </w:tcPr>
          <w:p w14:paraId="308FE607" w14:textId="3FF23F98" w:rsidR="006A0B2C" w:rsidRDefault="002E01D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Check downstream process</w:t>
            </w:r>
          </w:p>
        </w:tc>
      </w:tr>
      <w:tr w:rsidR="00E9531D" w14:paraId="09A9A4BC" w14:textId="77777777" w:rsidTr="00B20EBB">
        <w:tc>
          <w:tcPr>
            <w:tcW w:w="718" w:type="dxa"/>
          </w:tcPr>
          <w:p w14:paraId="31520713" w14:textId="03FD5C51" w:rsidR="006A0B2C" w:rsidRPr="00C52817" w:rsidRDefault="004A4B5E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1J/K</w:t>
            </w:r>
          </w:p>
        </w:tc>
        <w:tc>
          <w:tcPr>
            <w:tcW w:w="825" w:type="dxa"/>
          </w:tcPr>
          <w:p w14:paraId="32E628EA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42BC57A6" w14:textId="220DD95F" w:rsidR="006A0B2C" w:rsidRPr="00C52817" w:rsidRDefault="00F83D6E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Temperature</w:t>
            </w:r>
          </w:p>
        </w:tc>
        <w:tc>
          <w:tcPr>
            <w:tcW w:w="1021" w:type="dxa"/>
          </w:tcPr>
          <w:p w14:paraId="4E7B4F73" w14:textId="5F2307BA" w:rsidR="006A0B2C" w:rsidRPr="00C52817" w:rsidRDefault="00F83D6E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High</w:t>
            </w:r>
            <w:r w:rsidR="004A4B5E">
              <w:rPr>
                <w:rFonts w:asciiTheme="majorHAnsi" w:hAnsiTheme="majorHAnsi" w:cstheme="majorHAnsi"/>
                <w:sz w:val="18"/>
                <w:szCs w:val="18"/>
              </w:rPr>
              <w:t>/Low</w:t>
            </w:r>
          </w:p>
        </w:tc>
        <w:tc>
          <w:tcPr>
            <w:tcW w:w="1785" w:type="dxa"/>
          </w:tcPr>
          <w:p w14:paraId="6BA3C7F1" w14:textId="5E4F17BA" w:rsidR="006A0B2C" w:rsidRPr="004A4B5E" w:rsidRDefault="004A4B5E" w:rsidP="004A4B5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4A4B5E">
              <w:rPr>
                <w:rFonts w:asciiTheme="majorHAnsi" w:hAnsiTheme="majorHAnsi" w:cstheme="majorHAnsi"/>
                <w:sz w:val="18"/>
                <w:szCs w:val="18"/>
              </w:rPr>
              <w:t>Temperature control failure</w:t>
            </w:r>
          </w:p>
        </w:tc>
        <w:tc>
          <w:tcPr>
            <w:tcW w:w="2548" w:type="dxa"/>
          </w:tcPr>
          <w:p w14:paraId="053A483D" w14:textId="020D1BBD" w:rsidR="006A0B2C" w:rsidRPr="00C52817" w:rsidRDefault="002B026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Line and </w:t>
            </w:r>
            <w:r w:rsidR="00FB00EC">
              <w:rPr>
                <w:rFonts w:asciiTheme="majorHAnsi" w:hAnsiTheme="majorHAnsi" w:cstheme="majorHAnsi"/>
                <w:sz w:val="18"/>
                <w:szCs w:val="18"/>
              </w:rPr>
              <w:t>shell</w:t>
            </w:r>
            <w:r w:rsidR="004A4B5E">
              <w:rPr>
                <w:rFonts w:asciiTheme="majorHAnsi" w:hAnsiTheme="majorHAnsi" w:cstheme="majorHAnsi"/>
                <w:sz w:val="18"/>
                <w:szCs w:val="18"/>
              </w:rPr>
              <w:t xml:space="preserve"> damage under stress, gas leakage and combustion, downstream process upset</w:t>
            </w:r>
          </w:p>
        </w:tc>
        <w:tc>
          <w:tcPr>
            <w:tcW w:w="2533" w:type="dxa"/>
          </w:tcPr>
          <w:p w14:paraId="27F1FDFD" w14:textId="00FD5951" w:rsidR="006A0B2C" w:rsidRDefault="004A4B5E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Install </w:t>
            </w:r>
            <w:r w:rsidR="00B06F7B">
              <w:rPr>
                <w:rFonts w:asciiTheme="majorHAnsi" w:hAnsiTheme="majorHAnsi" w:cstheme="majorHAnsi"/>
                <w:sz w:val="18"/>
                <w:szCs w:val="18"/>
              </w:rPr>
              <w:t xml:space="preserve">temperature sensor, alarm,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redundant control system and power backup,</w:t>
            </w:r>
            <w:ins w:id="9" w:author="Mazhar Laljee" w:date="2023-05-10T04:06:00Z">
              <w:r w:rsidR="00C649E9">
                <w:rPr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r w:rsidR="00C649E9">
                <w:rPr>
                  <w:rFonts w:asciiTheme="majorHAnsi" w:hAnsiTheme="majorHAnsi" w:cstheme="majorHAnsi"/>
                  <w:sz w:val="18"/>
                  <w:szCs w:val="18"/>
                </w:rPr>
                <w:lastRenderedPageBreak/>
                <w:t>fire protection system</w:t>
              </w:r>
            </w:ins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regular </w:t>
            </w:r>
            <w:commentRangeStart w:id="10"/>
            <w:r>
              <w:rPr>
                <w:rFonts w:asciiTheme="majorHAnsi" w:hAnsiTheme="majorHAnsi" w:cstheme="majorHAnsi"/>
                <w:sz w:val="18"/>
                <w:szCs w:val="18"/>
              </w:rPr>
              <w:t>maintenance</w:t>
            </w:r>
            <w:commentRangeEnd w:id="10"/>
            <w:r w:rsidR="00CB1967">
              <w:rPr>
                <w:rStyle w:val="CommentReference"/>
              </w:rPr>
              <w:commentReference w:id="10"/>
            </w:r>
          </w:p>
        </w:tc>
      </w:tr>
      <w:tr w:rsidR="00E9531D" w14:paraId="20068A6E" w14:textId="77777777" w:rsidTr="00B20EBB">
        <w:tc>
          <w:tcPr>
            <w:tcW w:w="718" w:type="dxa"/>
          </w:tcPr>
          <w:p w14:paraId="39B4C6B3" w14:textId="78898A07" w:rsidR="006A0B2C" w:rsidRPr="00C52817" w:rsidRDefault="004A4B5E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1L</w:t>
            </w:r>
          </w:p>
        </w:tc>
        <w:tc>
          <w:tcPr>
            <w:tcW w:w="825" w:type="dxa"/>
          </w:tcPr>
          <w:p w14:paraId="673787C2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860094C" w14:textId="6CA9D1C1" w:rsidR="006A0B2C" w:rsidRPr="00C52817" w:rsidRDefault="00F83D6E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Pressure</w:t>
            </w:r>
          </w:p>
        </w:tc>
        <w:tc>
          <w:tcPr>
            <w:tcW w:w="1021" w:type="dxa"/>
          </w:tcPr>
          <w:p w14:paraId="7751910E" w14:textId="7FD1F2BB" w:rsidR="006A0B2C" w:rsidRPr="00C52817" w:rsidRDefault="00585024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Low</w:t>
            </w:r>
          </w:p>
        </w:tc>
        <w:tc>
          <w:tcPr>
            <w:tcW w:w="1785" w:type="dxa"/>
          </w:tcPr>
          <w:p w14:paraId="0F36CE3C" w14:textId="38CD3D24" w:rsidR="006A0B2C" w:rsidRPr="00B06F7B" w:rsidRDefault="00585024" w:rsidP="00B06F7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06F7B">
              <w:rPr>
                <w:rFonts w:asciiTheme="majorHAnsi" w:hAnsiTheme="majorHAnsi" w:cstheme="majorHAnsi"/>
                <w:sz w:val="18"/>
                <w:szCs w:val="18"/>
              </w:rPr>
              <w:t>Control valve failure</w:t>
            </w:r>
          </w:p>
        </w:tc>
        <w:tc>
          <w:tcPr>
            <w:tcW w:w="2548" w:type="dxa"/>
          </w:tcPr>
          <w:p w14:paraId="449288EC" w14:textId="7B6388C2" w:rsidR="006A0B2C" w:rsidRPr="00C52817" w:rsidRDefault="00585024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Reduced cooling, downstream process upset</w:t>
            </w:r>
          </w:p>
        </w:tc>
        <w:tc>
          <w:tcPr>
            <w:tcW w:w="2533" w:type="dxa"/>
          </w:tcPr>
          <w:p w14:paraId="449B9742" w14:textId="7A7903E6" w:rsidR="006A0B2C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</w:t>
            </w:r>
            <w:r w:rsidR="00585024">
              <w:rPr>
                <w:rFonts w:asciiTheme="majorHAnsi" w:hAnsiTheme="majorHAnsi" w:cstheme="majorHAnsi"/>
                <w:sz w:val="18"/>
                <w:szCs w:val="18"/>
              </w:rPr>
              <w:t>egular maintenance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, install pressure sensor and alarm</w:t>
            </w:r>
          </w:p>
        </w:tc>
      </w:tr>
      <w:tr w:rsidR="00E9531D" w14:paraId="1DB90007" w14:textId="77777777" w:rsidTr="00B20EBB">
        <w:tc>
          <w:tcPr>
            <w:tcW w:w="718" w:type="dxa"/>
          </w:tcPr>
          <w:p w14:paraId="4D20BE8E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7C3B1956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0247EA96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1BFF372A" w14:textId="77777777" w:rsidR="006A0B2C" w:rsidRPr="00C52817" w:rsidRDefault="006A0B2C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28F4025B" w14:textId="3FF841E9" w:rsidR="006A0B2C" w:rsidRPr="00B06F7B" w:rsidRDefault="00585024" w:rsidP="00B06F7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06F7B">
              <w:rPr>
                <w:rFonts w:asciiTheme="majorHAnsi" w:hAnsiTheme="majorHAnsi" w:cstheme="majorHAnsi"/>
                <w:sz w:val="18"/>
                <w:szCs w:val="18"/>
              </w:rPr>
              <w:t>Pump failure</w:t>
            </w:r>
          </w:p>
        </w:tc>
        <w:tc>
          <w:tcPr>
            <w:tcW w:w="2548" w:type="dxa"/>
          </w:tcPr>
          <w:p w14:paraId="340B1B1A" w14:textId="5CE8E83E" w:rsidR="006A0B2C" w:rsidRPr="00C52817" w:rsidRDefault="00585024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291B7735" w14:textId="39801915" w:rsidR="006A0B2C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above, i</w:t>
            </w:r>
            <w:r w:rsidR="00585024">
              <w:rPr>
                <w:rFonts w:asciiTheme="majorHAnsi" w:hAnsiTheme="majorHAnsi" w:cstheme="majorHAnsi"/>
                <w:sz w:val="18"/>
                <w:szCs w:val="18"/>
              </w:rPr>
              <w:t>nstall backup pump and power</w:t>
            </w:r>
          </w:p>
        </w:tc>
      </w:tr>
      <w:tr w:rsidR="00E9531D" w14:paraId="0EDCBC1A" w14:textId="77777777" w:rsidTr="00B20EBB">
        <w:tc>
          <w:tcPr>
            <w:tcW w:w="718" w:type="dxa"/>
          </w:tcPr>
          <w:p w14:paraId="7070DA7E" w14:textId="77777777" w:rsidR="00585024" w:rsidRPr="00C52817" w:rsidRDefault="00585024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347AFFAC" w14:textId="77777777" w:rsidR="00585024" w:rsidRPr="00C52817" w:rsidRDefault="00585024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6DAF3289" w14:textId="77777777" w:rsidR="00585024" w:rsidRPr="00C52817" w:rsidRDefault="00585024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532B5CA" w14:textId="77777777" w:rsidR="00585024" w:rsidRPr="00C52817" w:rsidRDefault="00585024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357508AF" w14:textId="1D631371" w:rsidR="00585024" w:rsidRPr="00B06F7B" w:rsidRDefault="00585024" w:rsidP="00B06F7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06F7B">
              <w:rPr>
                <w:rFonts w:asciiTheme="majorHAnsi" w:hAnsiTheme="majorHAnsi" w:cstheme="majorHAnsi"/>
                <w:sz w:val="18"/>
                <w:szCs w:val="18"/>
              </w:rPr>
              <w:t>Blockages</w:t>
            </w:r>
          </w:p>
        </w:tc>
        <w:tc>
          <w:tcPr>
            <w:tcW w:w="2548" w:type="dxa"/>
          </w:tcPr>
          <w:p w14:paraId="65DAF69E" w14:textId="6B496466" w:rsidR="00585024" w:rsidRPr="00C52817" w:rsidRDefault="00585024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1C33EB76" w14:textId="543C77C2" w:rsidR="00585024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</w:t>
            </w:r>
            <w:ins w:id="11" w:author="Mazhar Laljee" w:date="2023-05-08T11:52:00Z">
              <w:r w:rsidR="000D3703">
                <w:rPr>
                  <w:rFonts w:asciiTheme="majorHAnsi" w:hAnsiTheme="majorHAnsi" w:cstheme="majorHAnsi"/>
                  <w:sz w:val="18"/>
                  <w:szCs w:val="18"/>
                </w:rPr>
                <w:t>L.1</w:t>
              </w:r>
            </w:ins>
          </w:p>
        </w:tc>
      </w:tr>
      <w:tr w:rsidR="00C403DD" w14:paraId="56FE4EBF" w14:textId="77777777" w:rsidTr="00B20EBB">
        <w:tc>
          <w:tcPr>
            <w:tcW w:w="718" w:type="dxa"/>
          </w:tcPr>
          <w:p w14:paraId="38F6D170" w14:textId="77777777" w:rsidR="00566AA0" w:rsidRPr="00C52817" w:rsidRDefault="00566AA0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6FCD81BD" w14:textId="77777777" w:rsidR="00566AA0" w:rsidRPr="00C52817" w:rsidRDefault="00566AA0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9F71783" w14:textId="77777777" w:rsidR="00566AA0" w:rsidRPr="00C52817" w:rsidRDefault="00566AA0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74DCD23" w14:textId="77777777" w:rsidR="00566AA0" w:rsidRPr="00C52817" w:rsidRDefault="00566AA0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5EC39BAB" w14:textId="19797F2A" w:rsidR="00566AA0" w:rsidRPr="00B06F7B" w:rsidRDefault="00566AA0" w:rsidP="00B06F7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Line rupture</w:t>
            </w:r>
          </w:p>
        </w:tc>
        <w:tc>
          <w:tcPr>
            <w:tcW w:w="2548" w:type="dxa"/>
          </w:tcPr>
          <w:p w14:paraId="1137D4CD" w14:textId="5C51BA01" w:rsidR="00566AA0" w:rsidRDefault="00566AA0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1C.5</w:t>
            </w:r>
          </w:p>
        </w:tc>
        <w:tc>
          <w:tcPr>
            <w:tcW w:w="2533" w:type="dxa"/>
          </w:tcPr>
          <w:p w14:paraId="25EB829C" w14:textId="3B2A6318" w:rsidR="00566AA0" w:rsidRDefault="00F14DE5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ins w:id="12" w:author="IIT" w:date="2023-05-08T09:48:00Z">
              <w:r>
                <w:rPr>
                  <w:rFonts w:asciiTheme="majorHAnsi" w:hAnsiTheme="majorHAnsi" w:cstheme="majorHAnsi"/>
                  <w:sz w:val="18"/>
                  <w:szCs w:val="18"/>
                </w:rPr>
                <w:t>Same as in 1A4</w:t>
              </w:r>
              <w:del w:id="13" w:author="Mazhar Laljee" w:date="2023-05-10T04:07:00Z">
                <w:r w:rsidDel="00C649E9">
                  <w:rPr>
                    <w:rFonts w:asciiTheme="majorHAnsi" w:hAnsiTheme="majorHAnsi" w:cstheme="majorHAnsi"/>
                    <w:sz w:val="18"/>
                    <w:szCs w:val="18"/>
                  </w:rPr>
                  <w:delText xml:space="preserve">. </w:delText>
                </w:r>
              </w:del>
            </w:ins>
            <w:ins w:id="14" w:author="IIT" w:date="2023-05-08T09:42:00Z">
              <w:del w:id="15" w:author="Mazhar Laljee" w:date="2023-05-10T04:07:00Z">
                <w:r w:rsidR="00CB1967" w:rsidDel="00C649E9">
                  <w:rPr>
                    <w:rFonts w:asciiTheme="majorHAnsi" w:hAnsiTheme="majorHAnsi" w:cstheme="majorHAnsi"/>
                    <w:sz w:val="18"/>
                    <w:szCs w:val="18"/>
                  </w:rPr>
                  <w:delText xml:space="preserve">Install a </w:delText>
                </w:r>
                <w:r w:rsidDel="00C649E9">
                  <w:rPr>
                    <w:rFonts w:asciiTheme="majorHAnsi" w:hAnsiTheme="majorHAnsi" w:cstheme="majorHAnsi"/>
                    <w:sz w:val="18"/>
                    <w:szCs w:val="18"/>
                  </w:rPr>
                  <w:delText>fire protection</w:delText>
                </w:r>
              </w:del>
            </w:ins>
            <w:ins w:id="16" w:author="IIT" w:date="2023-05-08T09:47:00Z">
              <w:del w:id="17" w:author="Mazhar Laljee" w:date="2023-05-10T04:07:00Z">
                <w:r w:rsidDel="00C649E9">
                  <w:rPr>
                    <w:rFonts w:asciiTheme="majorHAnsi" w:hAnsiTheme="majorHAnsi" w:cstheme="majorHAnsi"/>
                    <w:sz w:val="18"/>
                    <w:szCs w:val="18"/>
                  </w:rPr>
                  <w:delText xml:space="preserve"> system</w:delText>
                </w:r>
              </w:del>
            </w:ins>
          </w:p>
        </w:tc>
      </w:tr>
      <w:tr w:rsidR="00E9531D" w14:paraId="2D0D2807" w14:textId="77777777" w:rsidTr="00B20EBB">
        <w:tc>
          <w:tcPr>
            <w:tcW w:w="718" w:type="dxa"/>
          </w:tcPr>
          <w:p w14:paraId="5E55A93C" w14:textId="69A1DFE1" w:rsidR="00B06F7B" w:rsidRPr="00C52817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1M</w:t>
            </w:r>
          </w:p>
        </w:tc>
        <w:tc>
          <w:tcPr>
            <w:tcW w:w="825" w:type="dxa"/>
          </w:tcPr>
          <w:p w14:paraId="174A3E83" w14:textId="77777777" w:rsidR="00B06F7B" w:rsidRPr="00C52817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164CE7A8" w14:textId="77777777" w:rsidR="00B06F7B" w:rsidRPr="00C52817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1F5FD720" w14:textId="2861241D" w:rsidR="00B06F7B" w:rsidRPr="00C52817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High</w:t>
            </w:r>
          </w:p>
        </w:tc>
        <w:tc>
          <w:tcPr>
            <w:tcW w:w="1785" w:type="dxa"/>
          </w:tcPr>
          <w:p w14:paraId="3ACC97DB" w14:textId="4935B027" w:rsidR="00B06F7B" w:rsidRPr="00B20EBB" w:rsidRDefault="00B06F7B" w:rsidP="00B20EB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20EBB">
              <w:rPr>
                <w:rFonts w:asciiTheme="majorHAnsi" w:hAnsiTheme="majorHAnsi" w:cstheme="majorHAnsi"/>
                <w:sz w:val="18"/>
                <w:szCs w:val="18"/>
              </w:rPr>
              <w:t>Control valve failure</w:t>
            </w:r>
          </w:p>
        </w:tc>
        <w:tc>
          <w:tcPr>
            <w:tcW w:w="2548" w:type="dxa"/>
          </w:tcPr>
          <w:p w14:paraId="55EA6CFF" w14:textId="7A5E73B6" w:rsidR="00B06F7B" w:rsidRDefault="002B0269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Line and </w:t>
            </w:r>
            <w:r w:rsidR="00FB00EC">
              <w:rPr>
                <w:rFonts w:asciiTheme="majorHAnsi" w:hAnsiTheme="majorHAnsi" w:cstheme="majorHAnsi"/>
                <w:sz w:val="18"/>
                <w:szCs w:val="18"/>
              </w:rPr>
              <w:t>shell</w:t>
            </w:r>
            <w:r w:rsidR="00B06F7B">
              <w:rPr>
                <w:rFonts w:asciiTheme="majorHAnsi" w:hAnsiTheme="majorHAnsi" w:cstheme="majorHAnsi"/>
                <w:sz w:val="18"/>
                <w:szCs w:val="18"/>
              </w:rPr>
              <w:t xml:space="preserve"> damage under stress, gas leakage and combustion, downstream process upset</w:t>
            </w:r>
          </w:p>
        </w:tc>
        <w:tc>
          <w:tcPr>
            <w:tcW w:w="2533" w:type="dxa"/>
          </w:tcPr>
          <w:p w14:paraId="1D645492" w14:textId="722BFE5F" w:rsidR="00B06F7B" w:rsidRDefault="00BF5677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1L.1</w:t>
            </w:r>
            <w:r w:rsidR="00B06F7B">
              <w:rPr>
                <w:rFonts w:asciiTheme="majorHAnsi" w:hAnsiTheme="majorHAnsi" w:cstheme="majorHAnsi"/>
                <w:sz w:val="18"/>
                <w:szCs w:val="18"/>
              </w:rPr>
              <w:t>, install relief valve</w:t>
            </w:r>
            <w:ins w:id="18" w:author="Mazhar Laljee" w:date="2023-05-10T04:07:00Z">
              <w:r w:rsidR="00C649E9">
                <w:rPr>
                  <w:rFonts w:asciiTheme="majorHAnsi" w:hAnsiTheme="majorHAnsi" w:cstheme="majorHAnsi"/>
                  <w:sz w:val="18"/>
                  <w:szCs w:val="18"/>
                </w:rPr>
                <w:t>, fire protection system</w:t>
              </w:r>
            </w:ins>
            <w:r w:rsidR="00B06F7B">
              <w:rPr>
                <w:rFonts w:asciiTheme="majorHAnsi" w:hAnsiTheme="majorHAnsi" w:cstheme="majorHAnsi"/>
                <w:sz w:val="18"/>
                <w:szCs w:val="18"/>
              </w:rPr>
              <w:t xml:space="preserve"> and ventilation</w:t>
            </w:r>
          </w:p>
        </w:tc>
      </w:tr>
      <w:tr w:rsidR="00E9531D" w14:paraId="7928C6B2" w14:textId="77777777" w:rsidTr="00B20EBB">
        <w:tc>
          <w:tcPr>
            <w:tcW w:w="718" w:type="dxa"/>
          </w:tcPr>
          <w:p w14:paraId="42A36A8B" w14:textId="77777777" w:rsidR="00B06F7B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123B1F41" w14:textId="77777777" w:rsidR="00B06F7B" w:rsidRPr="00C52817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012AC268" w14:textId="77777777" w:rsidR="00B06F7B" w:rsidRPr="00C52817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6070AF53" w14:textId="77777777" w:rsidR="00B06F7B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5E02EF0C" w14:textId="1832FD3E" w:rsidR="00B06F7B" w:rsidRPr="00B20EBB" w:rsidRDefault="00B06F7B" w:rsidP="00B20EB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20EBB">
              <w:rPr>
                <w:rFonts w:asciiTheme="majorHAnsi" w:hAnsiTheme="majorHAnsi" w:cstheme="majorHAnsi"/>
                <w:sz w:val="18"/>
                <w:szCs w:val="18"/>
              </w:rPr>
              <w:t>Outlet blockage</w:t>
            </w:r>
          </w:p>
        </w:tc>
        <w:tc>
          <w:tcPr>
            <w:tcW w:w="2548" w:type="dxa"/>
          </w:tcPr>
          <w:p w14:paraId="31999A3E" w14:textId="77D3D851" w:rsidR="00B06F7B" w:rsidRDefault="00B06F7B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6CBF122A" w14:textId="30875D14" w:rsidR="00B06F7B" w:rsidRDefault="00BF5677" w:rsidP="006A0B2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</w:tr>
      <w:tr w:rsidR="00E9531D" w14:paraId="57BCA6BB" w14:textId="77777777" w:rsidTr="00B20EBB">
        <w:tc>
          <w:tcPr>
            <w:tcW w:w="718" w:type="dxa"/>
          </w:tcPr>
          <w:p w14:paraId="574B619B" w14:textId="02817DD0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A</w:t>
            </w:r>
          </w:p>
        </w:tc>
        <w:tc>
          <w:tcPr>
            <w:tcW w:w="825" w:type="dxa"/>
          </w:tcPr>
          <w:p w14:paraId="01EC6263" w14:textId="47E8BC2F" w:rsidR="00BF5677" w:rsidRPr="0036705C" w:rsidRDefault="00BF5677" w:rsidP="00BF5677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36705C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Propane In</w:t>
            </w:r>
          </w:p>
        </w:tc>
        <w:tc>
          <w:tcPr>
            <w:tcW w:w="1168" w:type="dxa"/>
          </w:tcPr>
          <w:p w14:paraId="648712BB" w14:textId="5EE6E98A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Flow</w:t>
            </w:r>
          </w:p>
        </w:tc>
        <w:tc>
          <w:tcPr>
            <w:tcW w:w="1021" w:type="dxa"/>
          </w:tcPr>
          <w:p w14:paraId="2CE67491" w14:textId="5B9A3630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785" w:type="dxa"/>
          </w:tcPr>
          <w:p w14:paraId="2012A6FC" w14:textId="2FA7142A" w:rsidR="00BF5677" w:rsidRPr="00B20EBB" w:rsidRDefault="00BF5677" w:rsidP="00B20EB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20EBB">
              <w:rPr>
                <w:rFonts w:asciiTheme="majorHAnsi" w:hAnsiTheme="majorHAnsi" w:cstheme="majorHAnsi"/>
                <w:sz w:val="18"/>
                <w:szCs w:val="18"/>
              </w:rPr>
              <w:t>Compressor failure</w:t>
            </w:r>
          </w:p>
        </w:tc>
        <w:tc>
          <w:tcPr>
            <w:tcW w:w="2548" w:type="dxa"/>
          </w:tcPr>
          <w:p w14:paraId="069CCFE4" w14:textId="649B5050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No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propane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no cooling of gas, 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downstream processes upset</w:t>
            </w:r>
          </w:p>
        </w:tc>
        <w:tc>
          <w:tcPr>
            <w:tcW w:w="2533" w:type="dxa"/>
          </w:tcPr>
          <w:p w14:paraId="48E01619" w14:textId="2E654A32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Install flow meter and low flow alarm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, regular maintenance, install backup compressor and power</w:t>
            </w:r>
          </w:p>
        </w:tc>
      </w:tr>
      <w:tr w:rsidR="00E9531D" w14:paraId="3AD479E9" w14:textId="77777777" w:rsidTr="00B20EBB">
        <w:tc>
          <w:tcPr>
            <w:tcW w:w="718" w:type="dxa"/>
          </w:tcPr>
          <w:p w14:paraId="769194CD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4A067EFF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642E6A8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F97BC0E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7B165D31" w14:textId="0455A45C" w:rsidR="00BF5677" w:rsidRPr="00B20EBB" w:rsidRDefault="00BF5677" w:rsidP="00B20EB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20EBB">
              <w:rPr>
                <w:rFonts w:asciiTheme="majorHAnsi" w:hAnsiTheme="majorHAnsi" w:cstheme="majorHAnsi"/>
                <w:sz w:val="18"/>
                <w:szCs w:val="18"/>
              </w:rPr>
              <w:t>Valve closure</w:t>
            </w:r>
          </w:p>
        </w:tc>
        <w:tc>
          <w:tcPr>
            <w:tcW w:w="2548" w:type="dxa"/>
          </w:tcPr>
          <w:p w14:paraId="24022799" w14:textId="648F1731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01B5E9BC" w14:textId="7E87F6EC" w:rsidR="00BF5677" w:rsidRPr="00C52817" w:rsidRDefault="00B20EBB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Install flow meter and low flow alarm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, a</w:t>
            </w:r>
            <w:r w:rsidR="00BF5677" w:rsidRPr="00C52817">
              <w:rPr>
                <w:rFonts w:asciiTheme="majorHAnsi" w:hAnsiTheme="majorHAnsi" w:cstheme="majorHAnsi"/>
                <w:sz w:val="18"/>
                <w:szCs w:val="18"/>
              </w:rPr>
              <w:t>dd valve lock</w:t>
            </w:r>
          </w:p>
        </w:tc>
      </w:tr>
      <w:tr w:rsidR="00E9531D" w14:paraId="18E6DCBE" w14:textId="77777777" w:rsidTr="00B20EBB">
        <w:tc>
          <w:tcPr>
            <w:tcW w:w="718" w:type="dxa"/>
          </w:tcPr>
          <w:p w14:paraId="1A833CEB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37C4BFB0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11FAA53F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7A2215A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01E64DC5" w14:textId="6BAF314C" w:rsidR="00BF5677" w:rsidRPr="00B20EBB" w:rsidRDefault="00BF5677" w:rsidP="00B20EB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20EBB">
              <w:rPr>
                <w:rFonts w:asciiTheme="majorHAnsi" w:hAnsiTheme="majorHAnsi" w:cstheme="majorHAnsi"/>
                <w:sz w:val="18"/>
                <w:szCs w:val="18"/>
              </w:rPr>
              <w:t>Line plugging</w:t>
            </w:r>
          </w:p>
        </w:tc>
        <w:tc>
          <w:tcPr>
            <w:tcW w:w="2548" w:type="dxa"/>
          </w:tcPr>
          <w:p w14:paraId="7B422A65" w14:textId="3B032D5E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34616EDD" w14:textId="61BEE55D" w:rsidR="00BF5677" w:rsidRDefault="00B20EBB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Install flow meter and low flow alarm</w:t>
            </w:r>
            <w:r w:rsidR="00BF5677"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, regular maintenance </w:t>
            </w:r>
          </w:p>
        </w:tc>
      </w:tr>
      <w:tr w:rsidR="00E9531D" w14:paraId="24636AF9" w14:textId="77777777" w:rsidTr="00B20EBB">
        <w:tc>
          <w:tcPr>
            <w:tcW w:w="718" w:type="dxa"/>
          </w:tcPr>
          <w:p w14:paraId="12C32260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630A65B6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20ECD0BC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38107911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6B014090" w14:textId="150BA99A" w:rsidR="00BF5677" w:rsidRPr="00B20EBB" w:rsidRDefault="00BF5677" w:rsidP="00B20EB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20EBB">
              <w:rPr>
                <w:rFonts w:asciiTheme="majorHAnsi" w:hAnsiTheme="majorHAnsi" w:cstheme="majorHAnsi"/>
                <w:sz w:val="18"/>
                <w:szCs w:val="18"/>
              </w:rPr>
              <w:t>Line rupture</w:t>
            </w:r>
          </w:p>
        </w:tc>
        <w:tc>
          <w:tcPr>
            <w:tcW w:w="2548" w:type="dxa"/>
          </w:tcPr>
          <w:p w14:paraId="2A16C7C7" w14:textId="0DBC0FFB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Same as above, </w:t>
            </w:r>
            <w:r w:rsidR="00B20EBB">
              <w:rPr>
                <w:rFonts w:asciiTheme="majorHAnsi" w:hAnsiTheme="majorHAnsi" w:cstheme="majorHAnsi"/>
                <w:sz w:val="18"/>
                <w:szCs w:val="18"/>
              </w:rPr>
              <w:t>propane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leakage, 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flammable mixture formation risk</w:t>
            </w:r>
          </w:p>
        </w:tc>
        <w:tc>
          <w:tcPr>
            <w:tcW w:w="2533" w:type="dxa"/>
          </w:tcPr>
          <w:p w14:paraId="46FAF3AF" w14:textId="6D138BCE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above, install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 automatic shutdown system</w:t>
            </w:r>
            <w:ins w:id="19" w:author="Mazhar Laljee" w:date="2023-05-10T04:07:00Z">
              <w:r w:rsidR="00C649E9">
                <w:rPr>
                  <w:rFonts w:asciiTheme="majorHAnsi" w:hAnsiTheme="majorHAnsi" w:cstheme="majorHAnsi"/>
                  <w:sz w:val="18"/>
                  <w:szCs w:val="18"/>
                </w:rPr>
                <w:t xml:space="preserve">, </w:t>
              </w:r>
            </w:ins>
            <w:r w:rsidR="00656CA9">
              <w:rPr>
                <w:rFonts w:asciiTheme="majorHAnsi" w:hAnsiTheme="majorHAnsi" w:cstheme="majorHAnsi"/>
                <w:sz w:val="18"/>
                <w:szCs w:val="18"/>
              </w:rPr>
              <w:t xml:space="preserve">bypass line, </w:t>
            </w:r>
            <w:ins w:id="20" w:author="Mazhar Laljee" w:date="2023-05-10T04:07:00Z">
              <w:r w:rsidR="00C649E9">
                <w:rPr>
                  <w:rFonts w:asciiTheme="majorHAnsi" w:hAnsiTheme="majorHAnsi" w:cstheme="majorHAnsi"/>
                  <w:sz w:val="18"/>
                  <w:szCs w:val="18"/>
                </w:rPr>
                <w:t>fire protection system</w:t>
              </w:r>
            </w:ins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and adequate ventilation</w:t>
            </w:r>
            <w:ins w:id="21" w:author="IIT" w:date="2023-05-08T09:49:00Z">
              <w:del w:id="22" w:author="Mazhar Laljee" w:date="2023-05-10T04:07:00Z">
                <w:r w:rsidR="00F14DE5" w:rsidDel="00C649E9">
                  <w:rPr>
                    <w:rFonts w:asciiTheme="majorHAnsi" w:hAnsiTheme="majorHAnsi" w:cstheme="majorHAnsi"/>
                    <w:sz w:val="18"/>
                    <w:szCs w:val="18"/>
                  </w:rPr>
                  <w:delText>. Install a fire protection system</w:delText>
                </w:r>
              </w:del>
            </w:ins>
          </w:p>
        </w:tc>
      </w:tr>
      <w:tr w:rsidR="00E9531D" w14:paraId="7EB53BF6" w14:textId="77777777" w:rsidTr="00B20EBB">
        <w:tc>
          <w:tcPr>
            <w:tcW w:w="718" w:type="dxa"/>
          </w:tcPr>
          <w:p w14:paraId="77BAEC57" w14:textId="6A06395A" w:rsidR="00BF5677" w:rsidRPr="00C52817" w:rsidRDefault="00B20EBB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BF5677" w:rsidRPr="00C52817">
              <w:rPr>
                <w:rFonts w:asciiTheme="majorHAnsi" w:hAnsiTheme="majorHAnsi" w:cstheme="majorHAnsi"/>
                <w:sz w:val="18"/>
                <w:szCs w:val="18"/>
              </w:rPr>
              <w:t>B</w:t>
            </w:r>
          </w:p>
        </w:tc>
        <w:tc>
          <w:tcPr>
            <w:tcW w:w="825" w:type="dxa"/>
          </w:tcPr>
          <w:p w14:paraId="5909BC71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658F182F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3D9FBACF" w14:textId="32D0F8CD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More</w:t>
            </w:r>
          </w:p>
        </w:tc>
        <w:tc>
          <w:tcPr>
            <w:tcW w:w="1785" w:type="dxa"/>
          </w:tcPr>
          <w:p w14:paraId="33CE7B14" w14:textId="15E5A6CB" w:rsidR="00BF5677" w:rsidRPr="00B950CA" w:rsidRDefault="00BF5677" w:rsidP="00B950CA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Increased supply pressure</w:t>
            </w:r>
          </w:p>
        </w:tc>
        <w:tc>
          <w:tcPr>
            <w:tcW w:w="2548" w:type="dxa"/>
          </w:tcPr>
          <w:p w14:paraId="13548CFA" w14:textId="20DC45F5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High </w:t>
            </w:r>
            <w:r w:rsidR="00B20EBB">
              <w:rPr>
                <w:rFonts w:asciiTheme="majorHAnsi" w:hAnsiTheme="majorHAnsi" w:cstheme="majorHAnsi"/>
                <w:sz w:val="18"/>
                <w:szCs w:val="18"/>
              </w:rPr>
              <w:t>propane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flow, </w:t>
            </w:r>
            <w:r w:rsidR="00B20EBB">
              <w:rPr>
                <w:rFonts w:asciiTheme="majorHAnsi" w:hAnsiTheme="majorHAnsi" w:cstheme="majorHAnsi"/>
                <w:sz w:val="18"/>
                <w:szCs w:val="18"/>
              </w:rPr>
              <w:t xml:space="preserve">unnecessary extra gas cooling, propane and compressor power wastage,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downstream process upset</w:t>
            </w:r>
          </w:p>
        </w:tc>
        <w:tc>
          <w:tcPr>
            <w:tcW w:w="2533" w:type="dxa"/>
          </w:tcPr>
          <w:p w14:paraId="2DB11D13" w14:textId="78A6E4D2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Install flow meter, high flow alarm, relief valve and ventilation, pressure sensor and high-pressure alarm</w:t>
            </w:r>
          </w:p>
        </w:tc>
      </w:tr>
      <w:tr w:rsidR="00E9531D" w14:paraId="7E8322A7" w14:textId="77777777" w:rsidTr="00B20EBB">
        <w:tc>
          <w:tcPr>
            <w:tcW w:w="718" w:type="dxa"/>
          </w:tcPr>
          <w:p w14:paraId="4D345272" w14:textId="5965AC44" w:rsidR="00BF5677" w:rsidRPr="00C52817" w:rsidRDefault="002B0269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C</w:t>
            </w:r>
          </w:p>
        </w:tc>
        <w:tc>
          <w:tcPr>
            <w:tcW w:w="825" w:type="dxa"/>
          </w:tcPr>
          <w:p w14:paraId="6B4BC012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4145884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2B94A209" w14:textId="1DBEB61C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Less</w:t>
            </w:r>
          </w:p>
        </w:tc>
        <w:tc>
          <w:tcPr>
            <w:tcW w:w="1785" w:type="dxa"/>
          </w:tcPr>
          <w:p w14:paraId="00190432" w14:textId="233C8626" w:rsidR="00BF5677" w:rsidRPr="00B950CA" w:rsidRDefault="00B20EBB" w:rsidP="00B950C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Compressor malfunction</w:t>
            </w:r>
          </w:p>
        </w:tc>
        <w:tc>
          <w:tcPr>
            <w:tcW w:w="2548" w:type="dxa"/>
          </w:tcPr>
          <w:p w14:paraId="5AC2AC3B" w14:textId="03F69D42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Low </w:t>
            </w:r>
            <w:r w:rsidR="00B20EBB">
              <w:rPr>
                <w:rFonts w:asciiTheme="majorHAnsi" w:hAnsiTheme="majorHAnsi" w:cstheme="majorHAnsi"/>
                <w:sz w:val="18"/>
                <w:szCs w:val="18"/>
              </w:rPr>
              <w:t>propane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flow, </w:t>
            </w:r>
            <w:r w:rsidR="00B20EBB">
              <w:rPr>
                <w:rFonts w:asciiTheme="majorHAnsi" w:hAnsiTheme="majorHAnsi" w:cstheme="majorHAnsi"/>
                <w:sz w:val="18"/>
                <w:szCs w:val="18"/>
              </w:rPr>
              <w:t xml:space="preserve">reduced gas cooling,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downstream process upset</w:t>
            </w:r>
          </w:p>
        </w:tc>
        <w:tc>
          <w:tcPr>
            <w:tcW w:w="2533" w:type="dxa"/>
          </w:tcPr>
          <w:p w14:paraId="79564ADE" w14:textId="1EF3CC0E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B20EBB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A.1</w:t>
            </w:r>
          </w:p>
        </w:tc>
      </w:tr>
      <w:tr w:rsidR="00E9531D" w14:paraId="2823AF81" w14:textId="77777777" w:rsidTr="00B20EBB">
        <w:tc>
          <w:tcPr>
            <w:tcW w:w="718" w:type="dxa"/>
          </w:tcPr>
          <w:p w14:paraId="1DF6A0E7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198782DB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EB3C33A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15586B3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591D59F7" w14:textId="7C10B782" w:rsidR="00BF5677" w:rsidRPr="00B950CA" w:rsidRDefault="00BF5677" w:rsidP="00B950C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Low supply pressure</w:t>
            </w:r>
          </w:p>
        </w:tc>
        <w:tc>
          <w:tcPr>
            <w:tcW w:w="2548" w:type="dxa"/>
          </w:tcPr>
          <w:p w14:paraId="561149DF" w14:textId="285CF9A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704BD47D" w14:textId="11711967" w:rsidR="00BF5677" w:rsidRDefault="00B20EBB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Install flow meter and low flow alarm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pressure sensor and low-pressure alarm</w:t>
            </w:r>
          </w:p>
        </w:tc>
      </w:tr>
      <w:tr w:rsidR="00E9531D" w14:paraId="5EE202BA" w14:textId="77777777" w:rsidTr="00B20EBB">
        <w:tc>
          <w:tcPr>
            <w:tcW w:w="718" w:type="dxa"/>
          </w:tcPr>
          <w:p w14:paraId="36FF6CA1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7FF72B89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484E18CF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71AA8B8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54C78DC8" w14:textId="1F8F6FAA" w:rsidR="00BF5677" w:rsidRPr="00B950CA" w:rsidRDefault="00BF5677" w:rsidP="00B950C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Partial valve closure</w:t>
            </w:r>
          </w:p>
        </w:tc>
        <w:tc>
          <w:tcPr>
            <w:tcW w:w="2548" w:type="dxa"/>
          </w:tcPr>
          <w:p w14:paraId="06972413" w14:textId="5CBB9B48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6F4FAE63" w14:textId="7CB49B54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B20EBB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A.2</w:t>
            </w:r>
          </w:p>
        </w:tc>
      </w:tr>
      <w:tr w:rsidR="00E9531D" w14:paraId="517C4315" w14:textId="77777777" w:rsidTr="00B20EBB">
        <w:tc>
          <w:tcPr>
            <w:tcW w:w="718" w:type="dxa"/>
          </w:tcPr>
          <w:p w14:paraId="2EBD3A24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2C6C4348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05DF094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3EE34C49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30F2634A" w14:textId="272665AE" w:rsidR="00BF5677" w:rsidRPr="00B950CA" w:rsidRDefault="00BF5677" w:rsidP="00B950C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Partial line plugging</w:t>
            </w:r>
          </w:p>
        </w:tc>
        <w:tc>
          <w:tcPr>
            <w:tcW w:w="2548" w:type="dxa"/>
          </w:tcPr>
          <w:p w14:paraId="5DD7CE65" w14:textId="07179104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3B15E197" w14:textId="6C5BC755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2B0269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A.3</w:t>
            </w:r>
          </w:p>
        </w:tc>
      </w:tr>
      <w:tr w:rsidR="00E9531D" w14:paraId="1E57F70B" w14:textId="77777777" w:rsidTr="00B20EBB">
        <w:tc>
          <w:tcPr>
            <w:tcW w:w="718" w:type="dxa"/>
          </w:tcPr>
          <w:p w14:paraId="04683E4E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2E2AF61A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41300D06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6B708741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5701ADEA" w14:textId="2FAD129A" w:rsidR="00BF5677" w:rsidRPr="00B950CA" w:rsidRDefault="00BF5677" w:rsidP="00B950C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Line rupture</w:t>
            </w:r>
          </w:p>
        </w:tc>
        <w:tc>
          <w:tcPr>
            <w:tcW w:w="2548" w:type="dxa"/>
          </w:tcPr>
          <w:p w14:paraId="7679DA06" w14:textId="27B93CFD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Same as above, </w:t>
            </w:r>
            <w:r w:rsidR="002B0269">
              <w:rPr>
                <w:rFonts w:asciiTheme="majorHAnsi" w:hAnsiTheme="majorHAnsi" w:cstheme="majorHAnsi"/>
                <w:sz w:val="18"/>
                <w:szCs w:val="18"/>
              </w:rPr>
              <w:t>propane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leakage, 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flammable mixture formation risk</w:t>
            </w:r>
          </w:p>
        </w:tc>
        <w:tc>
          <w:tcPr>
            <w:tcW w:w="2533" w:type="dxa"/>
          </w:tcPr>
          <w:p w14:paraId="3BAE0739" w14:textId="5046ACF5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2B0269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A.4</w:t>
            </w:r>
            <w:ins w:id="23" w:author="IIT" w:date="2023-05-08T09:59:00Z">
              <w:del w:id="24" w:author="Mazhar Laljee" w:date="2023-05-10T04:08:00Z">
                <w:r w:rsidR="00F70090" w:rsidDel="00C649E9">
                  <w:rPr>
                    <w:rFonts w:asciiTheme="majorHAnsi" w:hAnsiTheme="majorHAnsi" w:cstheme="majorHAnsi"/>
                    <w:sz w:val="18"/>
                    <w:szCs w:val="18"/>
                  </w:rPr>
                  <w:delText>, Install fire protection system</w:delText>
                </w:r>
              </w:del>
            </w:ins>
          </w:p>
        </w:tc>
      </w:tr>
      <w:tr w:rsidR="00E9531D" w14:paraId="727BCB84" w14:textId="77777777" w:rsidTr="00B20EBB">
        <w:tc>
          <w:tcPr>
            <w:tcW w:w="718" w:type="dxa"/>
          </w:tcPr>
          <w:p w14:paraId="02FB7A57" w14:textId="7419C52A" w:rsidR="00BF5677" w:rsidRDefault="002B0269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D/E/F</w:t>
            </w:r>
          </w:p>
        </w:tc>
        <w:tc>
          <w:tcPr>
            <w:tcW w:w="825" w:type="dxa"/>
          </w:tcPr>
          <w:p w14:paraId="049119BA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4D9497F0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895B8D4" w14:textId="0C9DEAAB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As well as/Part of/Other than</w:t>
            </w:r>
          </w:p>
        </w:tc>
        <w:tc>
          <w:tcPr>
            <w:tcW w:w="1785" w:type="dxa"/>
          </w:tcPr>
          <w:p w14:paraId="02E08818" w14:textId="21406569" w:rsidR="00BF5677" w:rsidRPr="00B950CA" w:rsidRDefault="00BF5677" w:rsidP="00B950CA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Supply contamination</w:t>
            </w:r>
          </w:p>
        </w:tc>
        <w:tc>
          <w:tcPr>
            <w:tcW w:w="2548" w:type="dxa"/>
          </w:tcPr>
          <w:p w14:paraId="7AD1A37B" w14:textId="45A27684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Contamination, </w:t>
            </w:r>
            <w:r w:rsidR="002B0269">
              <w:rPr>
                <w:rFonts w:asciiTheme="majorHAnsi" w:hAnsiTheme="majorHAnsi" w:cstheme="majorHAnsi"/>
                <w:sz w:val="18"/>
                <w:szCs w:val="18"/>
              </w:rPr>
              <w:t xml:space="preserve">cooling upset,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downstream process upset</w:t>
            </w:r>
          </w:p>
        </w:tc>
        <w:tc>
          <w:tcPr>
            <w:tcW w:w="2533" w:type="dxa"/>
          </w:tcPr>
          <w:p w14:paraId="5779B0AD" w14:textId="2EB9FDEF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Quality control </w:t>
            </w:r>
          </w:p>
        </w:tc>
      </w:tr>
      <w:tr w:rsidR="00E9531D" w14:paraId="62AF81BC" w14:textId="77777777" w:rsidTr="00B20EBB">
        <w:tc>
          <w:tcPr>
            <w:tcW w:w="718" w:type="dxa"/>
          </w:tcPr>
          <w:p w14:paraId="1911D568" w14:textId="73483B0E" w:rsidR="00BF5677" w:rsidRDefault="002B0269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G</w:t>
            </w:r>
          </w:p>
        </w:tc>
        <w:tc>
          <w:tcPr>
            <w:tcW w:w="825" w:type="dxa"/>
          </w:tcPr>
          <w:p w14:paraId="5C34C60E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6F9EE7AA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3E2A6A21" w14:textId="5EFD2F55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Reverse</w:t>
            </w:r>
          </w:p>
        </w:tc>
        <w:tc>
          <w:tcPr>
            <w:tcW w:w="1785" w:type="dxa"/>
          </w:tcPr>
          <w:p w14:paraId="7C365A1D" w14:textId="320DAA05" w:rsidR="00BF5677" w:rsidRPr="00B950CA" w:rsidRDefault="00BF5677" w:rsidP="00B950CA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High downstream pressure</w:t>
            </w:r>
          </w:p>
        </w:tc>
        <w:tc>
          <w:tcPr>
            <w:tcW w:w="2548" w:type="dxa"/>
          </w:tcPr>
          <w:p w14:paraId="4C2BFA7A" w14:textId="51406000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Backflow into supply</w:t>
            </w:r>
          </w:p>
        </w:tc>
        <w:tc>
          <w:tcPr>
            <w:tcW w:w="2533" w:type="dxa"/>
          </w:tcPr>
          <w:p w14:paraId="4E35028C" w14:textId="2DAFC634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Install check valve, pressure sensor, high-pressure alarm, relief valve and ventilation, check downstream process</w:t>
            </w:r>
          </w:p>
        </w:tc>
      </w:tr>
      <w:tr w:rsidR="00E9531D" w14:paraId="41E6911E" w14:textId="77777777" w:rsidTr="00B20EBB">
        <w:tc>
          <w:tcPr>
            <w:tcW w:w="718" w:type="dxa"/>
          </w:tcPr>
          <w:p w14:paraId="46FB2948" w14:textId="0A3BC8E0" w:rsidR="00BF5677" w:rsidRDefault="002B0269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H/I</w:t>
            </w:r>
          </w:p>
        </w:tc>
        <w:tc>
          <w:tcPr>
            <w:tcW w:w="825" w:type="dxa"/>
          </w:tcPr>
          <w:p w14:paraId="2C6B851A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3DDF709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655ADDC6" w14:textId="280B674F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Early/Late</w:t>
            </w:r>
          </w:p>
        </w:tc>
        <w:tc>
          <w:tcPr>
            <w:tcW w:w="1785" w:type="dxa"/>
          </w:tcPr>
          <w:p w14:paraId="69FAD609" w14:textId="58871877" w:rsidR="00BF5677" w:rsidRPr="00B950CA" w:rsidRDefault="00BF5677" w:rsidP="00B950CA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Early/late valve opening</w:t>
            </w:r>
          </w:p>
        </w:tc>
        <w:tc>
          <w:tcPr>
            <w:tcW w:w="2548" w:type="dxa"/>
          </w:tcPr>
          <w:p w14:paraId="56F200B1" w14:textId="29CC4718" w:rsidR="00BF5677" w:rsidRDefault="002B0269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Wasteful chiller operation, d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ownstream process upset</w:t>
            </w:r>
          </w:p>
        </w:tc>
        <w:tc>
          <w:tcPr>
            <w:tcW w:w="2533" w:type="dxa"/>
          </w:tcPr>
          <w:p w14:paraId="1D1175F2" w14:textId="2BED18B6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Check downstream process</w:t>
            </w:r>
          </w:p>
        </w:tc>
      </w:tr>
      <w:tr w:rsidR="00E9531D" w14:paraId="09F945D3" w14:textId="77777777" w:rsidTr="00B20EBB">
        <w:tc>
          <w:tcPr>
            <w:tcW w:w="718" w:type="dxa"/>
          </w:tcPr>
          <w:p w14:paraId="23E85343" w14:textId="7B664DA9" w:rsidR="00BF5677" w:rsidRDefault="002B0269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2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J/K</w:t>
            </w:r>
          </w:p>
        </w:tc>
        <w:tc>
          <w:tcPr>
            <w:tcW w:w="825" w:type="dxa"/>
          </w:tcPr>
          <w:p w14:paraId="22CF063C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B2EFDEA" w14:textId="67670A7E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Temperature</w:t>
            </w:r>
          </w:p>
        </w:tc>
        <w:tc>
          <w:tcPr>
            <w:tcW w:w="1021" w:type="dxa"/>
          </w:tcPr>
          <w:p w14:paraId="54CFFD35" w14:textId="770A731D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High/Low</w:t>
            </w:r>
          </w:p>
        </w:tc>
        <w:tc>
          <w:tcPr>
            <w:tcW w:w="1785" w:type="dxa"/>
          </w:tcPr>
          <w:p w14:paraId="4A31B631" w14:textId="66EF1C97" w:rsidR="00BF5677" w:rsidRPr="00B950CA" w:rsidRDefault="00BF5677" w:rsidP="00B950CA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Temperature control failure</w:t>
            </w:r>
          </w:p>
        </w:tc>
        <w:tc>
          <w:tcPr>
            <w:tcW w:w="2548" w:type="dxa"/>
          </w:tcPr>
          <w:p w14:paraId="70274AC4" w14:textId="716DD9DF" w:rsidR="00BF5677" w:rsidRDefault="002B0269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Line and </w:t>
            </w:r>
            <w:r w:rsidR="00FB00EC">
              <w:rPr>
                <w:rFonts w:asciiTheme="majorHAnsi" w:hAnsiTheme="majorHAnsi" w:cstheme="majorHAnsi"/>
                <w:sz w:val="18"/>
                <w:szCs w:val="18"/>
              </w:rPr>
              <w:t>tube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 xml:space="preserve"> damage under stress,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propane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 xml:space="preserve"> leakage and combustion,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reduced/excess gas cooling, 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downstream process upset</w:t>
            </w:r>
          </w:p>
        </w:tc>
        <w:tc>
          <w:tcPr>
            <w:tcW w:w="2533" w:type="dxa"/>
          </w:tcPr>
          <w:p w14:paraId="2E6C40A8" w14:textId="69FE6B05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Install temperature sensor, alarm, redundant control system and power backup,</w:t>
            </w:r>
            <w:ins w:id="25" w:author="Mazhar Laljee" w:date="2023-05-10T04:08:00Z">
              <w:r w:rsidR="00C649E9">
                <w:rPr>
                  <w:rFonts w:asciiTheme="majorHAnsi" w:hAnsiTheme="majorHAnsi" w:cstheme="majorHAnsi"/>
                  <w:sz w:val="18"/>
                  <w:szCs w:val="18"/>
                </w:rPr>
                <w:t xml:space="preserve"> fire protection system,</w:t>
              </w:r>
            </w:ins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regular maintenance</w:t>
            </w:r>
            <w:ins w:id="26" w:author="IIT" w:date="2023-05-08T09:57:00Z">
              <w:del w:id="27" w:author="Mazhar Laljee" w:date="2023-05-10T04:08:00Z">
                <w:r w:rsidR="00F70090" w:rsidDel="00C649E9">
                  <w:rPr>
                    <w:rFonts w:asciiTheme="majorHAnsi" w:hAnsiTheme="majorHAnsi" w:cstheme="majorHAnsi"/>
                    <w:sz w:val="18"/>
                    <w:szCs w:val="18"/>
                  </w:rPr>
                  <w:delText>, install fire protection system</w:delText>
                </w:r>
              </w:del>
            </w:ins>
          </w:p>
        </w:tc>
      </w:tr>
      <w:tr w:rsidR="00E9531D" w14:paraId="4E267114" w14:textId="77777777" w:rsidTr="00B20EBB">
        <w:tc>
          <w:tcPr>
            <w:tcW w:w="718" w:type="dxa"/>
          </w:tcPr>
          <w:p w14:paraId="36DFF8EE" w14:textId="665E3B84" w:rsidR="00BF5677" w:rsidRDefault="002B0269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L</w:t>
            </w:r>
          </w:p>
        </w:tc>
        <w:tc>
          <w:tcPr>
            <w:tcW w:w="825" w:type="dxa"/>
          </w:tcPr>
          <w:p w14:paraId="495DA6A4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28CEB5CD" w14:textId="59A3E8F3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Pressure</w:t>
            </w:r>
          </w:p>
        </w:tc>
        <w:tc>
          <w:tcPr>
            <w:tcW w:w="1021" w:type="dxa"/>
          </w:tcPr>
          <w:p w14:paraId="1D21333F" w14:textId="002C97E2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Low</w:t>
            </w:r>
          </w:p>
        </w:tc>
        <w:tc>
          <w:tcPr>
            <w:tcW w:w="1785" w:type="dxa"/>
          </w:tcPr>
          <w:p w14:paraId="1DB7AD17" w14:textId="49CB7844" w:rsidR="00BF5677" w:rsidRPr="00B950CA" w:rsidRDefault="00BF5677" w:rsidP="00B950CA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Control valve failure</w:t>
            </w:r>
          </w:p>
        </w:tc>
        <w:tc>
          <w:tcPr>
            <w:tcW w:w="2548" w:type="dxa"/>
          </w:tcPr>
          <w:p w14:paraId="2A77FD7C" w14:textId="00BD2E0F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Reduced </w:t>
            </w:r>
            <w:r w:rsidR="002B0269">
              <w:rPr>
                <w:rFonts w:asciiTheme="majorHAnsi" w:hAnsiTheme="majorHAnsi" w:cstheme="majorHAnsi"/>
                <w:sz w:val="18"/>
                <w:szCs w:val="18"/>
              </w:rPr>
              <w:t xml:space="preserve">gas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cooling, downstream process upset</w:t>
            </w:r>
          </w:p>
        </w:tc>
        <w:tc>
          <w:tcPr>
            <w:tcW w:w="2533" w:type="dxa"/>
          </w:tcPr>
          <w:p w14:paraId="58444561" w14:textId="0F0AA669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Regular maintenance, install pressure sensor and alarm</w:t>
            </w:r>
          </w:p>
        </w:tc>
      </w:tr>
      <w:tr w:rsidR="00E9531D" w14:paraId="4B7A86B8" w14:textId="77777777" w:rsidTr="00B20EBB">
        <w:tc>
          <w:tcPr>
            <w:tcW w:w="718" w:type="dxa"/>
          </w:tcPr>
          <w:p w14:paraId="25F9E5AF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7EED2983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6B5E769B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21F9076E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699EC8D2" w14:textId="3E1D3E9B" w:rsidR="00BF5677" w:rsidRPr="00B950CA" w:rsidRDefault="002B0269" w:rsidP="00B950CA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Compressor</w:t>
            </w:r>
            <w:r w:rsidR="00BF5677" w:rsidRPr="00B950CA">
              <w:rPr>
                <w:rFonts w:asciiTheme="majorHAnsi" w:hAnsiTheme="majorHAnsi" w:cstheme="majorHAnsi"/>
                <w:sz w:val="18"/>
                <w:szCs w:val="18"/>
              </w:rPr>
              <w:t xml:space="preserve"> failure</w:t>
            </w:r>
          </w:p>
        </w:tc>
        <w:tc>
          <w:tcPr>
            <w:tcW w:w="2548" w:type="dxa"/>
          </w:tcPr>
          <w:p w14:paraId="0B8B1388" w14:textId="2B0AFCBB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717909D1" w14:textId="12865DD3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above, install backup </w:t>
            </w:r>
            <w:r w:rsidR="002B0269">
              <w:rPr>
                <w:rFonts w:asciiTheme="majorHAnsi" w:hAnsiTheme="majorHAnsi" w:cstheme="majorHAnsi"/>
                <w:sz w:val="18"/>
                <w:szCs w:val="18"/>
              </w:rPr>
              <w:t>compressor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and power</w:t>
            </w:r>
          </w:p>
        </w:tc>
      </w:tr>
      <w:tr w:rsidR="00E9531D" w14:paraId="5BC4F6C9" w14:textId="77777777" w:rsidTr="00B20EBB">
        <w:tc>
          <w:tcPr>
            <w:tcW w:w="718" w:type="dxa"/>
          </w:tcPr>
          <w:p w14:paraId="73D85035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4C8A0069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653E8FFD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2C26C091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65B6447A" w14:textId="2E3C6180" w:rsidR="00BF5677" w:rsidRPr="00B950CA" w:rsidRDefault="00BF5677" w:rsidP="00B950CA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Blockages</w:t>
            </w:r>
          </w:p>
        </w:tc>
        <w:tc>
          <w:tcPr>
            <w:tcW w:w="2548" w:type="dxa"/>
          </w:tcPr>
          <w:p w14:paraId="1C6DF94E" w14:textId="5D75353A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4201D7EA" w14:textId="63C61E2A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</w:t>
            </w:r>
            <w:ins w:id="28" w:author="IIT" w:date="2023-05-08T09:58:00Z">
              <w:r w:rsidR="00F70090">
                <w:rPr>
                  <w:rFonts w:asciiTheme="majorHAnsi" w:hAnsiTheme="majorHAnsi" w:cstheme="majorHAnsi"/>
                  <w:sz w:val="18"/>
                  <w:szCs w:val="18"/>
                </w:rPr>
                <w:t>A</w:t>
              </w:r>
            </w:ins>
            <w:ins w:id="29" w:author="Mazhar Laljee" w:date="2023-05-08T11:52:00Z">
              <w:r w:rsidR="000D3703">
                <w:rPr>
                  <w:rFonts w:asciiTheme="majorHAnsi" w:hAnsiTheme="majorHAnsi" w:cstheme="majorHAnsi"/>
                  <w:sz w:val="18"/>
                  <w:szCs w:val="18"/>
                </w:rPr>
                <w:t>.</w:t>
              </w:r>
            </w:ins>
            <w:ins w:id="30" w:author="IIT" w:date="2023-05-08T09:58:00Z">
              <w:r w:rsidR="00F70090">
                <w:rPr>
                  <w:rFonts w:asciiTheme="majorHAnsi" w:hAnsiTheme="majorHAnsi" w:cstheme="majorHAnsi"/>
                  <w:sz w:val="18"/>
                  <w:szCs w:val="18"/>
                </w:rPr>
                <w:t>1</w:t>
              </w:r>
            </w:ins>
          </w:p>
        </w:tc>
      </w:tr>
      <w:tr w:rsidR="00C403DD" w14:paraId="06A887F5" w14:textId="77777777" w:rsidTr="00B20EBB">
        <w:tc>
          <w:tcPr>
            <w:tcW w:w="718" w:type="dxa"/>
          </w:tcPr>
          <w:p w14:paraId="3980AA46" w14:textId="77777777" w:rsidR="00566AA0" w:rsidRDefault="00566AA0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18111560" w14:textId="77777777" w:rsidR="00566AA0" w:rsidRPr="00C52817" w:rsidRDefault="00566AA0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626DC476" w14:textId="77777777" w:rsidR="00566AA0" w:rsidRDefault="00566AA0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2816D2BD" w14:textId="77777777" w:rsidR="00566AA0" w:rsidRDefault="00566AA0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0E9F5768" w14:textId="2EB0793C" w:rsidR="00566AA0" w:rsidRPr="00B950CA" w:rsidRDefault="00566AA0" w:rsidP="00B950CA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Line rupture</w:t>
            </w:r>
          </w:p>
        </w:tc>
        <w:tc>
          <w:tcPr>
            <w:tcW w:w="2548" w:type="dxa"/>
          </w:tcPr>
          <w:p w14:paraId="11E8F3D8" w14:textId="411314BB" w:rsidR="00566AA0" w:rsidRDefault="00566AA0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2C.5</w:t>
            </w:r>
          </w:p>
        </w:tc>
        <w:tc>
          <w:tcPr>
            <w:tcW w:w="2533" w:type="dxa"/>
          </w:tcPr>
          <w:p w14:paraId="30DF6EC0" w14:textId="77777777" w:rsidR="00566AA0" w:rsidRDefault="00566AA0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9531D" w14:paraId="0DE5410E" w14:textId="77777777" w:rsidTr="00B20EBB">
        <w:tc>
          <w:tcPr>
            <w:tcW w:w="718" w:type="dxa"/>
          </w:tcPr>
          <w:p w14:paraId="251A9E41" w14:textId="23D66F59" w:rsidR="00BF5677" w:rsidRDefault="00B950CA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>M</w:t>
            </w:r>
          </w:p>
        </w:tc>
        <w:tc>
          <w:tcPr>
            <w:tcW w:w="825" w:type="dxa"/>
          </w:tcPr>
          <w:p w14:paraId="0935EA0D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4609E4E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39A60F45" w14:textId="49437C71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High</w:t>
            </w:r>
          </w:p>
        </w:tc>
        <w:tc>
          <w:tcPr>
            <w:tcW w:w="1785" w:type="dxa"/>
          </w:tcPr>
          <w:p w14:paraId="32A4AA80" w14:textId="3D09E7B3" w:rsidR="00BF5677" w:rsidRPr="00B950CA" w:rsidRDefault="00BF5677" w:rsidP="00B950CA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Control valve failure</w:t>
            </w:r>
          </w:p>
        </w:tc>
        <w:tc>
          <w:tcPr>
            <w:tcW w:w="2548" w:type="dxa"/>
          </w:tcPr>
          <w:p w14:paraId="722DC192" w14:textId="36AB20ED" w:rsidR="00BF5677" w:rsidRDefault="002B0269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Line and </w:t>
            </w:r>
            <w:r w:rsidR="00FB00EC">
              <w:rPr>
                <w:rFonts w:asciiTheme="majorHAnsi" w:hAnsiTheme="majorHAnsi" w:cstheme="majorHAnsi"/>
                <w:sz w:val="18"/>
                <w:szCs w:val="18"/>
              </w:rPr>
              <w:t>tube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 xml:space="preserve"> damage under stress,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propane</w:t>
            </w:r>
            <w:r w:rsidR="00BF5677">
              <w:rPr>
                <w:rFonts w:asciiTheme="majorHAnsi" w:hAnsiTheme="majorHAnsi" w:cstheme="majorHAnsi"/>
                <w:sz w:val="18"/>
                <w:szCs w:val="18"/>
              </w:rPr>
              <w:t xml:space="preserve"> leakage and combustion, downstream process upset</w:t>
            </w:r>
          </w:p>
        </w:tc>
        <w:tc>
          <w:tcPr>
            <w:tcW w:w="2533" w:type="dxa"/>
          </w:tcPr>
          <w:p w14:paraId="6067EC68" w14:textId="6D0C7FE2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2B0269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L.1, install relief valve</w:t>
            </w:r>
            <w:ins w:id="31" w:author="Mazhar Laljee" w:date="2023-05-10T04:09:00Z">
              <w:r w:rsidR="00C649E9">
                <w:rPr>
                  <w:rFonts w:asciiTheme="majorHAnsi" w:hAnsiTheme="majorHAnsi" w:cstheme="majorHAnsi"/>
                  <w:sz w:val="18"/>
                  <w:szCs w:val="18"/>
                </w:rPr>
                <w:t>, fire protection system</w:t>
              </w:r>
            </w:ins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and ventilation</w:t>
            </w:r>
          </w:p>
        </w:tc>
      </w:tr>
      <w:tr w:rsidR="00E9531D" w14:paraId="476E8FAA" w14:textId="77777777" w:rsidTr="00B20EBB">
        <w:tc>
          <w:tcPr>
            <w:tcW w:w="718" w:type="dxa"/>
          </w:tcPr>
          <w:p w14:paraId="088FECEC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1480D5C1" w14:textId="77777777" w:rsidR="00BF5677" w:rsidRPr="00C5281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2D95138C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4B1BB1CF" w14:textId="77777777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008124C6" w14:textId="778A5A26" w:rsidR="00BF5677" w:rsidRPr="00B950CA" w:rsidRDefault="00BF5677" w:rsidP="00B950CA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Outlet blockage</w:t>
            </w:r>
          </w:p>
        </w:tc>
        <w:tc>
          <w:tcPr>
            <w:tcW w:w="2548" w:type="dxa"/>
          </w:tcPr>
          <w:p w14:paraId="756C79D9" w14:textId="11B16B81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5D8B6355" w14:textId="5E75E58A" w:rsidR="00BF5677" w:rsidRDefault="00BF5677" w:rsidP="00BF567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</w:tr>
      <w:tr w:rsidR="00E9531D" w14:paraId="4A791AD0" w14:textId="77777777" w:rsidTr="00B20EBB">
        <w:tc>
          <w:tcPr>
            <w:tcW w:w="718" w:type="dxa"/>
          </w:tcPr>
          <w:p w14:paraId="52BE8192" w14:textId="5F31AF1C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A</w:t>
            </w:r>
          </w:p>
        </w:tc>
        <w:tc>
          <w:tcPr>
            <w:tcW w:w="825" w:type="dxa"/>
          </w:tcPr>
          <w:p w14:paraId="717D9ACC" w14:textId="1BCD3B88" w:rsidR="0031528A" w:rsidRPr="0036705C" w:rsidRDefault="0031528A" w:rsidP="0031528A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36705C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Co</w:t>
            </w:r>
            <w:r w:rsidR="00736705" w:rsidRPr="0036705C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ld</w:t>
            </w:r>
            <w:r w:rsidRPr="0036705C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Gas</w:t>
            </w:r>
          </w:p>
        </w:tc>
        <w:tc>
          <w:tcPr>
            <w:tcW w:w="1168" w:type="dxa"/>
          </w:tcPr>
          <w:p w14:paraId="7AA87F5D" w14:textId="26EC7BDF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Flow</w:t>
            </w:r>
          </w:p>
        </w:tc>
        <w:tc>
          <w:tcPr>
            <w:tcW w:w="1021" w:type="dxa"/>
          </w:tcPr>
          <w:p w14:paraId="2D2B0B59" w14:textId="5958F0B4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785" w:type="dxa"/>
          </w:tcPr>
          <w:p w14:paraId="675F12D9" w14:textId="4E066945" w:rsidR="0031528A" w:rsidRPr="00B950CA" w:rsidRDefault="00FB00EC" w:rsidP="00B950C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Same as 1A</w:t>
            </w:r>
          </w:p>
        </w:tc>
        <w:tc>
          <w:tcPr>
            <w:tcW w:w="2548" w:type="dxa"/>
          </w:tcPr>
          <w:p w14:paraId="4562ED8B" w14:textId="4D55E8CE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7F3FB7BF" w14:textId="5E1B032E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9531D" w14:paraId="1A0F0942" w14:textId="77777777" w:rsidTr="00B20EBB">
        <w:tc>
          <w:tcPr>
            <w:tcW w:w="718" w:type="dxa"/>
          </w:tcPr>
          <w:p w14:paraId="51590C6B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603E3F4F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4F0F9CC1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24FD76E6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2AC726C7" w14:textId="23C9E8DD" w:rsidR="0031528A" w:rsidRPr="00B950CA" w:rsidRDefault="00B950CA" w:rsidP="00B950C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Shell</w:t>
            </w:r>
            <w:r w:rsidR="00FB00EC" w:rsidRPr="00B950CA">
              <w:rPr>
                <w:rFonts w:asciiTheme="majorHAnsi" w:hAnsiTheme="majorHAnsi" w:cstheme="majorHAnsi"/>
                <w:sz w:val="18"/>
                <w:szCs w:val="18"/>
              </w:rPr>
              <w:t xml:space="preserve"> damage in exchanger</w:t>
            </w:r>
          </w:p>
        </w:tc>
        <w:tc>
          <w:tcPr>
            <w:tcW w:w="2548" w:type="dxa"/>
          </w:tcPr>
          <w:p w14:paraId="3527763D" w14:textId="3FAB7F0C" w:rsidR="0031528A" w:rsidRPr="00C52817" w:rsidRDefault="00B950C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 gas, downstream process upset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gas leakage, 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flammable mixture formation risk</w:t>
            </w:r>
          </w:p>
        </w:tc>
        <w:tc>
          <w:tcPr>
            <w:tcW w:w="2533" w:type="dxa"/>
          </w:tcPr>
          <w:p w14:paraId="45EFC2C0" w14:textId="68B4CE5B" w:rsidR="0031528A" w:rsidRDefault="00B950C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Install flow meter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low flow alarm</w:t>
            </w:r>
            <w:r w:rsidR="003152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31528A" w:rsidRPr="00C52817">
              <w:rPr>
                <w:rFonts w:asciiTheme="majorHAnsi" w:hAnsiTheme="majorHAnsi" w:cstheme="majorHAnsi"/>
                <w:sz w:val="18"/>
                <w:szCs w:val="18"/>
              </w:rPr>
              <w:t>automatic shutdown system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31528A">
              <w:rPr>
                <w:rFonts w:asciiTheme="majorHAnsi" w:hAnsiTheme="majorHAnsi" w:cstheme="majorHAnsi"/>
                <w:sz w:val="18"/>
                <w:szCs w:val="18"/>
              </w:rPr>
              <w:t>adequate ventilation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, low flow alarm in exchanger</w:t>
            </w:r>
            <w:ins w:id="32" w:author="IIT" w:date="2023-05-08T09:59:00Z">
              <w:r w:rsidR="00F70090">
                <w:rPr>
                  <w:rFonts w:asciiTheme="majorHAnsi" w:hAnsiTheme="majorHAnsi" w:cstheme="majorHAnsi"/>
                  <w:sz w:val="18"/>
                  <w:szCs w:val="18"/>
                </w:rPr>
                <w:t xml:space="preserve">, </w:t>
              </w:r>
              <w:del w:id="33" w:author="Mazhar Laljee" w:date="2023-05-10T04:09:00Z">
                <w:r w:rsidR="00F70090" w:rsidDel="00C649E9">
                  <w:rPr>
                    <w:rFonts w:asciiTheme="majorHAnsi" w:hAnsiTheme="majorHAnsi" w:cstheme="majorHAnsi"/>
                    <w:sz w:val="18"/>
                    <w:szCs w:val="18"/>
                  </w:rPr>
                  <w:delText xml:space="preserve">Install </w:delText>
                </w:r>
              </w:del>
              <w:r w:rsidR="00F70090">
                <w:rPr>
                  <w:rFonts w:asciiTheme="majorHAnsi" w:hAnsiTheme="majorHAnsi" w:cstheme="majorHAnsi"/>
                  <w:sz w:val="18"/>
                  <w:szCs w:val="18"/>
                </w:rPr>
                <w:t>fire protection system</w:t>
              </w:r>
            </w:ins>
          </w:p>
        </w:tc>
      </w:tr>
      <w:tr w:rsidR="00E9531D" w14:paraId="4FB24615" w14:textId="77777777" w:rsidTr="00B20EBB">
        <w:tc>
          <w:tcPr>
            <w:tcW w:w="718" w:type="dxa"/>
          </w:tcPr>
          <w:p w14:paraId="5ECACB9A" w14:textId="77586F72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B</w:t>
            </w:r>
          </w:p>
        </w:tc>
        <w:tc>
          <w:tcPr>
            <w:tcW w:w="825" w:type="dxa"/>
          </w:tcPr>
          <w:p w14:paraId="24F1B3AE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6786E0CB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3C6AA9A2" w14:textId="3E159C3C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More</w:t>
            </w:r>
          </w:p>
        </w:tc>
        <w:tc>
          <w:tcPr>
            <w:tcW w:w="1785" w:type="dxa"/>
          </w:tcPr>
          <w:p w14:paraId="62FA762E" w14:textId="2D9416A4" w:rsidR="0031528A" w:rsidRPr="00C52817" w:rsidRDefault="00B950CA" w:rsidP="005805F2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5805F2">
              <w:rPr>
                <w:rFonts w:asciiTheme="majorHAnsi" w:hAnsiTheme="majorHAnsi" w:cstheme="majorHAnsi"/>
                <w:sz w:val="18"/>
                <w:szCs w:val="18"/>
              </w:rPr>
              <w:t>1B</w:t>
            </w:r>
          </w:p>
        </w:tc>
        <w:tc>
          <w:tcPr>
            <w:tcW w:w="2548" w:type="dxa"/>
          </w:tcPr>
          <w:p w14:paraId="3D94A3BE" w14:textId="601EE308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0A5A927C" w14:textId="3C353429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9531D" w14:paraId="4203AA8F" w14:textId="77777777" w:rsidTr="00B20EBB">
        <w:tc>
          <w:tcPr>
            <w:tcW w:w="718" w:type="dxa"/>
          </w:tcPr>
          <w:p w14:paraId="7377684C" w14:textId="3A6194DB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3C</w:t>
            </w:r>
          </w:p>
        </w:tc>
        <w:tc>
          <w:tcPr>
            <w:tcW w:w="825" w:type="dxa"/>
          </w:tcPr>
          <w:p w14:paraId="46E92930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9DE00C2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4D00903" w14:textId="6B0FED20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Less</w:t>
            </w:r>
          </w:p>
        </w:tc>
        <w:tc>
          <w:tcPr>
            <w:tcW w:w="1785" w:type="dxa"/>
          </w:tcPr>
          <w:p w14:paraId="4BF69FB7" w14:textId="79DC54EA" w:rsidR="0031528A" w:rsidRPr="005805F2" w:rsidRDefault="00B950CA" w:rsidP="005805F2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805F2"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5805F2">
              <w:rPr>
                <w:rFonts w:asciiTheme="majorHAnsi" w:hAnsiTheme="majorHAnsi" w:cstheme="majorHAnsi"/>
                <w:sz w:val="18"/>
                <w:szCs w:val="18"/>
              </w:rPr>
              <w:t>1C</w:t>
            </w:r>
          </w:p>
        </w:tc>
        <w:tc>
          <w:tcPr>
            <w:tcW w:w="2548" w:type="dxa"/>
          </w:tcPr>
          <w:p w14:paraId="4F5A1156" w14:textId="1F83630D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4D57F29F" w14:textId="796B2BFC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9531D" w14:paraId="75B11D7E" w14:textId="77777777" w:rsidTr="00B20EBB">
        <w:tc>
          <w:tcPr>
            <w:tcW w:w="718" w:type="dxa"/>
          </w:tcPr>
          <w:p w14:paraId="48C811B9" w14:textId="77777777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3E5CC9CA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08B60D39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4B25F815" w14:textId="77777777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0AAB1633" w14:textId="3BF559F5" w:rsidR="0031528A" w:rsidRPr="005805F2" w:rsidRDefault="00B950CA" w:rsidP="005805F2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805F2">
              <w:rPr>
                <w:rFonts w:asciiTheme="majorHAnsi" w:hAnsiTheme="majorHAnsi" w:cstheme="majorHAnsi"/>
                <w:sz w:val="18"/>
                <w:szCs w:val="18"/>
              </w:rPr>
              <w:t>Shell damage in exchanger</w:t>
            </w:r>
          </w:p>
        </w:tc>
        <w:tc>
          <w:tcPr>
            <w:tcW w:w="2548" w:type="dxa"/>
          </w:tcPr>
          <w:p w14:paraId="607F4A76" w14:textId="0DC5EB5B" w:rsidR="0031528A" w:rsidRDefault="00B950C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3A.2</w:t>
            </w:r>
          </w:p>
        </w:tc>
        <w:tc>
          <w:tcPr>
            <w:tcW w:w="2533" w:type="dxa"/>
          </w:tcPr>
          <w:p w14:paraId="0E5889F4" w14:textId="3A415D0F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9531D" w14:paraId="1BD46C73" w14:textId="77777777" w:rsidTr="00B20EBB">
        <w:tc>
          <w:tcPr>
            <w:tcW w:w="718" w:type="dxa"/>
          </w:tcPr>
          <w:p w14:paraId="78C21DAD" w14:textId="0C69EB16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3D/E/F</w:t>
            </w:r>
          </w:p>
        </w:tc>
        <w:tc>
          <w:tcPr>
            <w:tcW w:w="825" w:type="dxa"/>
          </w:tcPr>
          <w:p w14:paraId="49F97CA5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032F9718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3C41C54" w14:textId="2AEF0305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As well as/Part of/Other than</w:t>
            </w:r>
          </w:p>
        </w:tc>
        <w:tc>
          <w:tcPr>
            <w:tcW w:w="1785" w:type="dxa"/>
          </w:tcPr>
          <w:p w14:paraId="257FAD98" w14:textId="2E53953C" w:rsidR="0031528A" w:rsidRPr="005805F2" w:rsidRDefault="0031528A" w:rsidP="005805F2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805F2">
              <w:rPr>
                <w:rFonts w:asciiTheme="majorHAnsi" w:hAnsiTheme="majorHAnsi" w:cstheme="majorHAnsi"/>
                <w:sz w:val="18"/>
                <w:szCs w:val="18"/>
              </w:rPr>
              <w:t>Supply contamination</w:t>
            </w:r>
          </w:p>
        </w:tc>
        <w:tc>
          <w:tcPr>
            <w:tcW w:w="2548" w:type="dxa"/>
          </w:tcPr>
          <w:p w14:paraId="2E3359FD" w14:textId="5790DE09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Contamination, downstream process upset</w:t>
            </w:r>
          </w:p>
        </w:tc>
        <w:tc>
          <w:tcPr>
            <w:tcW w:w="2533" w:type="dxa"/>
          </w:tcPr>
          <w:p w14:paraId="03101A7A" w14:textId="53F1B295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Quality control</w:t>
            </w:r>
          </w:p>
        </w:tc>
      </w:tr>
      <w:tr w:rsidR="00C403DD" w14:paraId="7C336993" w14:textId="77777777" w:rsidTr="00B20EBB">
        <w:tc>
          <w:tcPr>
            <w:tcW w:w="718" w:type="dxa"/>
          </w:tcPr>
          <w:p w14:paraId="50D0AD4B" w14:textId="77777777" w:rsidR="005805F2" w:rsidRDefault="005805F2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7094EC1C" w14:textId="77777777" w:rsidR="005805F2" w:rsidRPr="00C52817" w:rsidRDefault="005805F2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1C32F485" w14:textId="77777777" w:rsidR="005805F2" w:rsidRPr="00C52817" w:rsidRDefault="005805F2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69DB6004" w14:textId="77777777" w:rsidR="005805F2" w:rsidRDefault="005805F2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1FFF6128" w14:textId="21043FE1" w:rsidR="005805F2" w:rsidRPr="005805F2" w:rsidRDefault="005805F2" w:rsidP="005805F2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805F2">
              <w:rPr>
                <w:rFonts w:asciiTheme="majorHAnsi" w:hAnsiTheme="majorHAnsi" w:cstheme="majorHAnsi"/>
                <w:sz w:val="18"/>
                <w:szCs w:val="18"/>
              </w:rPr>
              <w:t>Tube damage in exchanger</w:t>
            </w:r>
          </w:p>
        </w:tc>
        <w:tc>
          <w:tcPr>
            <w:tcW w:w="2548" w:type="dxa"/>
          </w:tcPr>
          <w:p w14:paraId="233EFDFF" w14:textId="6B636DB3" w:rsidR="005805F2" w:rsidRDefault="005805F2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Propane leakage causes contamination, downstream process upset</w:t>
            </w:r>
          </w:p>
        </w:tc>
        <w:tc>
          <w:tcPr>
            <w:tcW w:w="2533" w:type="dxa"/>
          </w:tcPr>
          <w:p w14:paraId="42A2D789" w14:textId="218F263A" w:rsidR="005805F2" w:rsidRDefault="005805F2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Regular maintenance, install high flow alarm in exchanger and line</w:t>
            </w:r>
          </w:p>
        </w:tc>
      </w:tr>
      <w:tr w:rsidR="00E9531D" w14:paraId="72A73FC8" w14:textId="77777777" w:rsidTr="00B20EBB">
        <w:tc>
          <w:tcPr>
            <w:tcW w:w="718" w:type="dxa"/>
          </w:tcPr>
          <w:p w14:paraId="3772C802" w14:textId="1895FA91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3G</w:t>
            </w:r>
          </w:p>
        </w:tc>
        <w:tc>
          <w:tcPr>
            <w:tcW w:w="825" w:type="dxa"/>
          </w:tcPr>
          <w:p w14:paraId="496FC2BA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F8E36C8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6DD86EFF" w14:textId="56FDC03E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Reverse</w:t>
            </w:r>
          </w:p>
        </w:tc>
        <w:tc>
          <w:tcPr>
            <w:tcW w:w="1785" w:type="dxa"/>
          </w:tcPr>
          <w:p w14:paraId="23270C66" w14:textId="24E03F22" w:rsidR="0031528A" w:rsidRPr="005805F2" w:rsidRDefault="00257AFB" w:rsidP="005805F2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1G</w:t>
            </w:r>
          </w:p>
        </w:tc>
        <w:tc>
          <w:tcPr>
            <w:tcW w:w="2548" w:type="dxa"/>
          </w:tcPr>
          <w:p w14:paraId="2C135DED" w14:textId="1A1198E7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7E0721C3" w14:textId="49E2BA4B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9531D" w14:paraId="798C1BBE" w14:textId="77777777" w:rsidTr="00B20EBB">
        <w:tc>
          <w:tcPr>
            <w:tcW w:w="718" w:type="dxa"/>
          </w:tcPr>
          <w:p w14:paraId="5297892F" w14:textId="22F0AAAD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3H/I</w:t>
            </w:r>
          </w:p>
        </w:tc>
        <w:tc>
          <w:tcPr>
            <w:tcW w:w="825" w:type="dxa"/>
          </w:tcPr>
          <w:p w14:paraId="1A76B754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763D087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2B43C208" w14:textId="2357BE7A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Early/Late</w:t>
            </w:r>
          </w:p>
        </w:tc>
        <w:tc>
          <w:tcPr>
            <w:tcW w:w="1785" w:type="dxa"/>
          </w:tcPr>
          <w:p w14:paraId="61777177" w14:textId="5A9B4920" w:rsidR="0031528A" w:rsidRPr="002E01D9" w:rsidRDefault="00257AFB" w:rsidP="005805F2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1H/I</w:t>
            </w:r>
          </w:p>
        </w:tc>
        <w:tc>
          <w:tcPr>
            <w:tcW w:w="2548" w:type="dxa"/>
          </w:tcPr>
          <w:p w14:paraId="3E48C3CA" w14:textId="5232623C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088BE2E5" w14:textId="125140DF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9531D" w14:paraId="2AAAD1EA" w14:textId="77777777" w:rsidTr="00B20EBB">
        <w:tc>
          <w:tcPr>
            <w:tcW w:w="718" w:type="dxa"/>
          </w:tcPr>
          <w:p w14:paraId="1DE639E0" w14:textId="26EB753B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3J/K</w:t>
            </w:r>
          </w:p>
        </w:tc>
        <w:tc>
          <w:tcPr>
            <w:tcW w:w="825" w:type="dxa"/>
          </w:tcPr>
          <w:p w14:paraId="24470637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3C63C87" w14:textId="1EC8CA8A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Temperature</w:t>
            </w:r>
          </w:p>
        </w:tc>
        <w:tc>
          <w:tcPr>
            <w:tcW w:w="1021" w:type="dxa"/>
          </w:tcPr>
          <w:p w14:paraId="770CEAFF" w14:textId="180ED18C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High/Low</w:t>
            </w:r>
          </w:p>
        </w:tc>
        <w:tc>
          <w:tcPr>
            <w:tcW w:w="1785" w:type="dxa"/>
          </w:tcPr>
          <w:p w14:paraId="45A01E50" w14:textId="75D45547" w:rsidR="0031528A" w:rsidRPr="00257AFB" w:rsidRDefault="00257AFB" w:rsidP="00257AFB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257AFB">
              <w:rPr>
                <w:rFonts w:asciiTheme="majorHAnsi" w:hAnsiTheme="majorHAnsi" w:cstheme="majorHAnsi"/>
                <w:sz w:val="18"/>
                <w:szCs w:val="18"/>
              </w:rPr>
              <w:t>Same as 1 J/K</w:t>
            </w:r>
          </w:p>
        </w:tc>
        <w:tc>
          <w:tcPr>
            <w:tcW w:w="2548" w:type="dxa"/>
          </w:tcPr>
          <w:p w14:paraId="2AB7CFA3" w14:textId="0926B48E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68A55B42" w14:textId="71EF6C9D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2C3E005C" w14:textId="77777777" w:rsidTr="00B20EBB">
        <w:tc>
          <w:tcPr>
            <w:tcW w:w="718" w:type="dxa"/>
          </w:tcPr>
          <w:p w14:paraId="1BDE00F1" w14:textId="77777777" w:rsidR="00257AFB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2ED6DFCA" w14:textId="77777777" w:rsidR="00257AFB" w:rsidRPr="00C52817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045411BE" w14:textId="77777777" w:rsidR="00257AFB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283952D5" w14:textId="77777777" w:rsidR="00257AFB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3A2B80AF" w14:textId="73FA98A1" w:rsidR="00257AFB" w:rsidRPr="00257AFB" w:rsidRDefault="00257AFB" w:rsidP="00257AFB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257AFB">
              <w:rPr>
                <w:rFonts w:asciiTheme="majorHAnsi" w:hAnsiTheme="majorHAnsi" w:cstheme="majorHAnsi"/>
                <w:sz w:val="18"/>
                <w:szCs w:val="18"/>
              </w:rPr>
              <w:t>Inadequate propane flow and specifications</w:t>
            </w:r>
          </w:p>
        </w:tc>
        <w:tc>
          <w:tcPr>
            <w:tcW w:w="2548" w:type="dxa"/>
          </w:tcPr>
          <w:p w14:paraId="31F4821B" w14:textId="05CF4AC1" w:rsidR="00257AFB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2</w:t>
            </w:r>
          </w:p>
        </w:tc>
        <w:tc>
          <w:tcPr>
            <w:tcW w:w="2533" w:type="dxa"/>
          </w:tcPr>
          <w:p w14:paraId="0C30190F" w14:textId="77777777" w:rsidR="00257AFB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609D8DB5" w14:textId="77777777" w:rsidTr="00B20EBB">
        <w:tc>
          <w:tcPr>
            <w:tcW w:w="718" w:type="dxa"/>
          </w:tcPr>
          <w:p w14:paraId="0AD6B903" w14:textId="77777777" w:rsidR="00257AFB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6A846860" w14:textId="77777777" w:rsidR="00257AFB" w:rsidRPr="00C52817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4A5253B" w14:textId="77777777" w:rsidR="00257AFB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E923A05" w14:textId="77777777" w:rsidR="00257AFB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4AC8E01B" w14:textId="7071DCE0" w:rsidR="00257AFB" w:rsidRPr="00257AFB" w:rsidRDefault="00257AFB" w:rsidP="00257AFB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257AFB">
              <w:rPr>
                <w:rFonts w:asciiTheme="majorHAnsi" w:hAnsiTheme="majorHAnsi" w:cstheme="majorHAnsi"/>
                <w:sz w:val="18"/>
                <w:szCs w:val="18"/>
              </w:rPr>
              <w:t>Interaction with external environment</w:t>
            </w:r>
          </w:p>
        </w:tc>
        <w:tc>
          <w:tcPr>
            <w:tcW w:w="2548" w:type="dxa"/>
          </w:tcPr>
          <w:p w14:paraId="174A4341" w14:textId="04E8B72B" w:rsidR="00257AFB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1J/K</w:t>
            </w:r>
          </w:p>
        </w:tc>
        <w:tc>
          <w:tcPr>
            <w:tcW w:w="2533" w:type="dxa"/>
          </w:tcPr>
          <w:p w14:paraId="1702C71E" w14:textId="549366A0" w:rsidR="00257AFB" w:rsidRDefault="00257AFB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Install and maintain insulation</w:t>
            </w:r>
          </w:p>
        </w:tc>
      </w:tr>
      <w:tr w:rsidR="00E9531D" w14:paraId="7525B9B2" w14:textId="77777777" w:rsidTr="00B20EBB">
        <w:tc>
          <w:tcPr>
            <w:tcW w:w="718" w:type="dxa"/>
          </w:tcPr>
          <w:p w14:paraId="495B81E9" w14:textId="56ACF990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3L</w:t>
            </w:r>
          </w:p>
        </w:tc>
        <w:tc>
          <w:tcPr>
            <w:tcW w:w="825" w:type="dxa"/>
          </w:tcPr>
          <w:p w14:paraId="56939ABD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7A42F5B" w14:textId="342B17D0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Pressure</w:t>
            </w:r>
          </w:p>
        </w:tc>
        <w:tc>
          <w:tcPr>
            <w:tcW w:w="1021" w:type="dxa"/>
          </w:tcPr>
          <w:p w14:paraId="70B9A912" w14:textId="743D4EA4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Low</w:t>
            </w:r>
          </w:p>
        </w:tc>
        <w:tc>
          <w:tcPr>
            <w:tcW w:w="1785" w:type="dxa"/>
          </w:tcPr>
          <w:p w14:paraId="1D9810DA" w14:textId="4D388C69" w:rsidR="0031528A" w:rsidRPr="00566AA0" w:rsidRDefault="00566AA0" w:rsidP="00566AA0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66AA0">
              <w:rPr>
                <w:rFonts w:asciiTheme="majorHAnsi" w:hAnsiTheme="majorHAnsi" w:cstheme="majorHAnsi"/>
                <w:sz w:val="18"/>
                <w:szCs w:val="18"/>
              </w:rPr>
              <w:t>Same as 1L</w:t>
            </w:r>
          </w:p>
        </w:tc>
        <w:tc>
          <w:tcPr>
            <w:tcW w:w="2548" w:type="dxa"/>
          </w:tcPr>
          <w:p w14:paraId="6DCB31AA" w14:textId="3DEEEFE9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273D48FC" w14:textId="3EAE408B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9531D" w14:paraId="77359B88" w14:textId="77777777" w:rsidTr="00B20EBB">
        <w:tc>
          <w:tcPr>
            <w:tcW w:w="718" w:type="dxa"/>
          </w:tcPr>
          <w:p w14:paraId="2BFF60DC" w14:textId="1B454413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3M</w:t>
            </w:r>
          </w:p>
        </w:tc>
        <w:tc>
          <w:tcPr>
            <w:tcW w:w="825" w:type="dxa"/>
          </w:tcPr>
          <w:p w14:paraId="7F33AD69" w14:textId="77777777" w:rsidR="0031528A" w:rsidRPr="00C52817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C909F02" w14:textId="77777777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3311852" w14:textId="38AF4AC5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High</w:t>
            </w:r>
          </w:p>
        </w:tc>
        <w:tc>
          <w:tcPr>
            <w:tcW w:w="1785" w:type="dxa"/>
          </w:tcPr>
          <w:p w14:paraId="1D7EE0BA" w14:textId="779D786E" w:rsidR="0031528A" w:rsidRPr="00566AA0" w:rsidRDefault="00566AA0" w:rsidP="00566AA0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66AA0">
              <w:rPr>
                <w:rFonts w:asciiTheme="majorHAnsi" w:hAnsiTheme="majorHAnsi" w:cstheme="majorHAnsi"/>
                <w:sz w:val="18"/>
                <w:szCs w:val="18"/>
              </w:rPr>
              <w:t>Same as 1M</w:t>
            </w:r>
          </w:p>
        </w:tc>
        <w:tc>
          <w:tcPr>
            <w:tcW w:w="2548" w:type="dxa"/>
          </w:tcPr>
          <w:p w14:paraId="277FF85E" w14:textId="0761388C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7367FBD9" w14:textId="6F220686" w:rsidR="0031528A" w:rsidRDefault="0031528A" w:rsidP="003152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08090674" w14:textId="77777777" w:rsidTr="00B20EBB">
        <w:tc>
          <w:tcPr>
            <w:tcW w:w="718" w:type="dxa"/>
          </w:tcPr>
          <w:p w14:paraId="30A01638" w14:textId="11E92616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A</w:t>
            </w:r>
          </w:p>
        </w:tc>
        <w:tc>
          <w:tcPr>
            <w:tcW w:w="825" w:type="dxa"/>
          </w:tcPr>
          <w:p w14:paraId="08813332" w14:textId="301A83A8" w:rsidR="00566AA0" w:rsidRPr="0036705C" w:rsidRDefault="00566AA0" w:rsidP="00566AA0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36705C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Propane Out</w:t>
            </w:r>
          </w:p>
        </w:tc>
        <w:tc>
          <w:tcPr>
            <w:tcW w:w="1168" w:type="dxa"/>
          </w:tcPr>
          <w:p w14:paraId="5F95B843" w14:textId="4BD7C482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Flow</w:t>
            </w:r>
          </w:p>
        </w:tc>
        <w:tc>
          <w:tcPr>
            <w:tcW w:w="1021" w:type="dxa"/>
          </w:tcPr>
          <w:p w14:paraId="0DCADDE6" w14:textId="2F9A7EBA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785" w:type="dxa"/>
          </w:tcPr>
          <w:p w14:paraId="3AAF8830" w14:textId="2CC71B19" w:rsidR="00566AA0" w:rsidRPr="00566AA0" w:rsidRDefault="00566AA0" w:rsidP="00566AA0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>A</w:t>
            </w:r>
          </w:p>
        </w:tc>
        <w:tc>
          <w:tcPr>
            <w:tcW w:w="2548" w:type="dxa"/>
          </w:tcPr>
          <w:p w14:paraId="7B0865C9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0C35D3BF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54F522A9" w14:textId="77777777" w:rsidTr="00B20EBB">
        <w:tc>
          <w:tcPr>
            <w:tcW w:w="718" w:type="dxa"/>
          </w:tcPr>
          <w:p w14:paraId="6A617D8D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391A6E2E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46019A06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467EC4AD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084BFB4A" w14:textId="2BC5B58E" w:rsidR="00566AA0" w:rsidRPr="00B950CA" w:rsidRDefault="00566AA0" w:rsidP="00566AA0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Tube</w:t>
            </w:r>
            <w:r w:rsidRPr="00B950CA">
              <w:rPr>
                <w:rFonts w:asciiTheme="majorHAnsi" w:hAnsiTheme="majorHAnsi" w:cstheme="majorHAnsi"/>
                <w:sz w:val="18"/>
                <w:szCs w:val="18"/>
              </w:rPr>
              <w:t xml:space="preserve"> damage in exchanger</w:t>
            </w:r>
          </w:p>
        </w:tc>
        <w:tc>
          <w:tcPr>
            <w:tcW w:w="2548" w:type="dxa"/>
          </w:tcPr>
          <w:p w14:paraId="65F40293" w14:textId="1C68F03F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 propane, downstream process upset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propane leakage and mixing with gas, 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flammable mixture formation risk</w:t>
            </w:r>
          </w:p>
        </w:tc>
        <w:tc>
          <w:tcPr>
            <w:tcW w:w="2533" w:type="dxa"/>
          </w:tcPr>
          <w:p w14:paraId="5D13A02F" w14:textId="04709554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Install flow meter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low flow alarm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automatic shutdown system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adequate ventilation,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high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flow alarm in exchanger</w:t>
            </w:r>
            <w:ins w:id="34" w:author="IIT" w:date="2023-05-08T10:01:00Z">
              <w:r w:rsidR="00F70090">
                <w:rPr>
                  <w:rFonts w:asciiTheme="majorHAnsi" w:hAnsiTheme="majorHAnsi" w:cstheme="majorHAnsi"/>
                  <w:sz w:val="18"/>
                  <w:szCs w:val="18"/>
                </w:rPr>
                <w:t xml:space="preserve">, </w:t>
              </w:r>
              <w:del w:id="35" w:author="Mazhar Laljee" w:date="2023-05-10T04:10:00Z">
                <w:r w:rsidR="00F70090" w:rsidDel="00C649E9">
                  <w:rPr>
                    <w:rFonts w:asciiTheme="majorHAnsi" w:hAnsiTheme="majorHAnsi" w:cstheme="majorHAnsi"/>
                    <w:sz w:val="18"/>
                    <w:szCs w:val="18"/>
                  </w:rPr>
                  <w:delText xml:space="preserve">install </w:delText>
                </w:r>
              </w:del>
              <w:r w:rsidR="00F70090">
                <w:rPr>
                  <w:rFonts w:asciiTheme="majorHAnsi" w:hAnsiTheme="majorHAnsi" w:cstheme="majorHAnsi"/>
                  <w:sz w:val="18"/>
                  <w:szCs w:val="18"/>
                </w:rPr>
                <w:t>fire protection system</w:t>
              </w:r>
            </w:ins>
          </w:p>
        </w:tc>
      </w:tr>
      <w:tr w:rsidR="00C403DD" w14:paraId="59B304CD" w14:textId="77777777" w:rsidTr="00B20EBB">
        <w:tc>
          <w:tcPr>
            <w:tcW w:w="718" w:type="dxa"/>
          </w:tcPr>
          <w:p w14:paraId="60D560CF" w14:textId="32A04291" w:rsidR="00566AA0" w:rsidRDefault="0036705C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566AA0" w:rsidRPr="00C52817">
              <w:rPr>
                <w:rFonts w:asciiTheme="majorHAnsi" w:hAnsiTheme="majorHAnsi" w:cstheme="majorHAnsi"/>
                <w:sz w:val="18"/>
                <w:szCs w:val="18"/>
              </w:rPr>
              <w:t>B</w:t>
            </w:r>
          </w:p>
        </w:tc>
        <w:tc>
          <w:tcPr>
            <w:tcW w:w="825" w:type="dxa"/>
          </w:tcPr>
          <w:p w14:paraId="74EFBF7C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2C91F388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6386911" w14:textId="0537BB72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2817">
              <w:rPr>
                <w:rFonts w:asciiTheme="majorHAnsi" w:hAnsiTheme="majorHAnsi" w:cstheme="majorHAnsi"/>
                <w:sz w:val="18"/>
                <w:szCs w:val="18"/>
              </w:rPr>
              <w:t>More</w:t>
            </w:r>
          </w:p>
        </w:tc>
        <w:tc>
          <w:tcPr>
            <w:tcW w:w="1785" w:type="dxa"/>
          </w:tcPr>
          <w:p w14:paraId="6D23A802" w14:textId="7A919940" w:rsidR="00566AA0" w:rsidRPr="00B950CA" w:rsidRDefault="00566AA0" w:rsidP="0036705C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B</w:t>
            </w:r>
          </w:p>
        </w:tc>
        <w:tc>
          <w:tcPr>
            <w:tcW w:w="2548" w:type="dxa"/>
          </w:tcPr>
          <w:p w14:paraId="0BF1583B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44D27A84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660F53F2" w14:textId="77777777" w:rsidTr="00B20EBB">
        <w:tc>
          <w:tcPr>
            <w:tcW w:w="718" w:type="dxa"/>
          </w:tcPr>
          <w:p w14:paraId="4CD14BB6" w14:textId="6575C3CC" w:rsidR="00566AA0" w:rsidRDefault="0036705C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566AA0">
              <w:rPr>
                <w:rFonts w:asciiTheme="majorHAnsi" w:hAnsiTheme="majorHAnsi" w:cstheme="majorHAnsi"/>
                <w:sz w:val="18"/>
                <w:szCs w:val="18"/>
              </w:rPr>
              <w:t>C</w:t>
            </w:r>
          </w:p>
        </w:tc>
        <w:tc>
          <w:tcPr>
            <w:tcW w:w="825" w:type="dxa"/>
          </w:tcPr>
          <w:p w14:paraId="14525A17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656D715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3C861958" w14:textId="296CE5F2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Less</w:t>
            </w:r>
          </w:p>
        </w:tc>
        <w:tc>
          <w:tcPr>
            <w:tcW w:w="1785" w:type="dxa"/>
          </w:tcPr>
          <w:p w14:paraId="7F872134" w14:textId="2E7BEA75" w:rsidR="00566AA0" w:rsidRDefault="00566AA0" w:rsidP="0036705C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805F2"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C</w:t>
            </w:r>
          </w:p>
        </w:tc>
        <w:tc>
          <w:tcPr>
            <w:tcW w:w="2548" w:type="dxa"/>
          </w:tcPr>
          <w:p w14:paraId="7E11B8BB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08E8CD0E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0AEF5609" w14:textId="77777777" w:rsidTr="00B20EBB">
        <w:tc>
          <w:tcPr>
            <w:tcW w:w="718" w:type="dxa"/>
          </w:tcPr>
          <w:p w14:paraId="6A2A73E0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79AC4145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6050FFA8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1E6CB928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4C08074D" w14:textId="543DD925" w:rsidR="00566AA0" w:rsidRPr="005805F2" w:rsidRDefault="0036705C" w:rsidP="0036705C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Tube</w:t>
            </w:r>
            <w:r w:rsidR="00566AA0" w:rsidRPr="005805F2">
              <w:rPr>
                <w:rFonts w:asciiTheme="majorHAnsi" w:hAnsiTheme="majorHAnsi" w:cstheme="majorHAnsi"/>
                <w:sz w:val="18"/>
                <w:szCs w:val="18"/>
              </w:rPr>
              <w:t xml:space="preserve"> damage in exchanger</w:t>
            </w:r>
          </w:p>
        </w:tc>
        <w:tc>
          <w:tcPr>
            <w:tcW w:w="2548" w:type="dxa"/>
          </w:tcPr>
          <w:p w14:paraId="6B0CF1A8" w14:textId="5F8BB935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A.2</w:t>
            </w:r>
          </w:p>
        </w:tc>
        <w:tc>
          <w:tcPr>
            <w:tcW w:w="2533" w:type="dxa"/>
          </w:tcPr>
          <w:p w14:paraId="6A9FAE51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15F2AFBE" w14:textId="77777777" w:rsidTr="00B20EBB">
        <w:tc>
          <w:tcPr>
            <w:tcW w:w="718" w:type="dxa"/>
          </w:tcPr>
          <w:p w14:paraId="716CEAAB" w14:textId="6880ADF4" w:rsidR="00566AA0" w:rsidRDefault="0036705C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566AA0">
              <w:rPr>
                <w:rFonts w:asciiTheme="majorHAnsi" w:hAnsiTheme="majorHAnsi" w:cstheme="majorHAnsi"/>
                <w:sz w:val="18"/>
                <w:szCs w:val="18"/>
              </w:rPr>
              <w:t>D/E/F</w:t>
            </w:r>
          </w:p>
        </w:tc>
        <w:tc>
          <w:tcPr>
            <w:tcW w:w="825" w:type="dxa"/>
          </w:tcPr>
          <w:p w14:paraId="7A7392F6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ED9D67C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46063B46" w14:textId="116A846C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As well as/Part of/Other than</w:t>
            </w:r>
          </w:p>
        </w:tc>
        <w:tc>
          <w:tcPr>
            <w:tcW w:w="1785" w:type="dxa"/>
          </w:tcPr>
          <w:p w14:paraId="781CB94E" w14:textId="3E66EFD9" w:rsidR="00566AA0" w:rsidRPr="005805F2" w:rsidRDefault="00566AA0" w:rsidP="0036705C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805F2">
              <w:rPr>
                <w:rFonts w:asciiTheme="majorHAnsi" w:hAnsiTheme="majorHAnsi" w:cstheme="majorHAnsi"/>
                <w:sz w:val="18"/>
                <w:szCs w:val="18"/>
              </w:rPr>
              <w:t>Supply contamination</w:t>
            </w:r>
          </w:p>
        </w:tc>
        <w:tc>
          <w:tcPr>
            <w:tcW w:w="2548" w:type="dxa"/>
          </w:tcPr>
          <w:p w14:paraId="00FDCD1E" w14:textId="0E0C3A6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Contamination, downstream process upset</w:t>
            </w:r>
          </w:p>
        </w:tc>
        <w:tc>
          <w:tcPr>
            <w:tcW w:w="2533" w:type="dxa"/>
          </w:tcPr>
          <w:p w14:paraId="23B29B0B" w14:textId="0629460E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Quality control</w:t>
            </w:r>
          </w:p>
        </w:tc>
      </w:tr>
      <w:tr w:rsidR="00C403DD" w14:paraId="100E099F" w14:textId="77777777" w:rsidTr="00B20EBB">
        <w:tc>
          <w:tcPr>
            <w:tcW w:w="718" w:type="dxa"/>
          </w:tcPr>
          <w:p w14:paraId="13B1F65E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2D453869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391D9D4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1D5E7103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4B222F25" w14:textId="0593DC20" w:rsidR="00566AA0" w:rsidRPr="005805F2" w:rsidRDefault="00566AA0" w:rsidP="0036705C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805F2">
              <w:rPr>
                <w:rFonts w:asciiTheme="majorHAnsi" w:hAnsiTheme="majorHAnsi" w:cstheme="majorHAnsi"/>
                <w:sz w:val="18"/>
                <w:szCs w:val="18"/>
              </w:rPr>
              <w:t>Tube damage in exchanger</w:t>
            </w:r>
          </w:p>
        </w:tc>
        <w:tc>
          <w:tcPr>
            <w:tcW w:w="2548" w:type="dxa"/>
          </w:tcPr>
          <w:p w14:paraId="79777AFA" w14:textId="1470766B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Propane leakage causes contamination, downstream process upset</w:t>
            </w:r>
          </w:p>
        </w:tc>
        <w:tc>
          <w:tcPr>
            <w:tcW w:w="2533" w:type="dxa"/>
          </w:tcPr>
          <w:p w14:paraId="77B5AF2B" w14:textId="397BA29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Regular maintenance, install high flow alarm in exchanger and line</w:t>
            </w:r>
          </w:p>
        </w:tc>
      </w:tr>
      <w:tr w:rsidR="00C403DD" w14:paraId="7E873EF5" w14:textId="77777777" w:rsidTr="00B20EBB">
        <w:tc>
          <w:tcPr>
            <w:tcW w:w="718" w:type="dxa"/>
          </w:tcPr>
          <w:p w14:paraId="2DC2E4F2" w14:textId="06C54C47" w:rsidR="00566AA0" w:rsidRDefault="0036705C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566AA0">
              <w:rPr>
                <w:rFonts w:asciiTheme="majorHAnsi" w:hAnsiTheme="majorHAnsi" w:cstheme="majorHAnsi"/>
                <w:sz w:val="18"/>
                <w:szCs w:val="18"/>
              </w:rPr>
              <w:t>G</w:t>
            </w:r>
          </w:p>
        </w:tc>
        <w:tc>
          <w:tcPr>
            <w:tcW w:w="825" w:type="dxa"/>
          </w:tcPr>
          <w:p w14:paraId="28D5D7FB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2ECB7746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4EAB9005" w14:textId="4ED6DC59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Reverse</w:t>
            </w:r>
          </w:p>
        </w:tc>
        <w:tc>
          <w:tcPr>
            <w:tcW w:w="1785" w:type="dxa"/>
          </w:tcPr>
          <w:p w14:paraId="26C0F69F" w14:textId="44D7BDD9" w:rsidR="00566AA0" w:rsidRPr="005805F2" w:rsidRDefault="00566AA0" w:rsidP="0036705C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G</w:t>
            </w:r>
          </w:p>
        </w:tc>
        <w:tc>
          <w:tcPr>
            <w:tcW w:w="2548" w:type="dxa"/>
          </w:tcPr>
          <w:p w14:paraId="53C1ED54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51BA98DD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7893B524" w14:textId="77777777" w:rsidTr="00B20EBB">
        <w:tc>
          <w:tcPr>
            <w:tcW w:w="718" w:type="dxa"/>
          </w:tcPr>
          <w:p w14:paraId="68338CCB" w14:textId="16471DD6" w:rsidR="00566AA0" w:rsidRDefault="0036705C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566AA0">
              <w:rPr>
                <w:rFonts w:asciiTheme="majorHAnsi" w:hAnsiTheme="majorHAnsi" w:cstheme="majorHAnsi"/>
                <w:sz w:val="18"/>
                <w:szCs w:val="18"/>
              </w:rPr>
              <w:t>H/I</w:t>
            </w:r>
          </w:p>
        </w:tc>
        <w:tc>
          <w:tcPr>
            <w:tcW w:w="825" w:type="dxa"/>
          </w:tcPr>
          <w:p w14:paraId="1CAD33B8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BA5E9DE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6709C330" w14:textId="6D86FF1C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Early/Late</w:t>
            </w:r>
          </w:p>
        </w:tc>
        <w:tc>
          <w:tcPr>
            <w:tcW w:w="1785" w:type="dxa"/>
          </w:tcPr>
          <w:p w14:paraId="7C91E499" w14:textId="0B6E5B16" w:rsidR="00566AA0" w:rsidRDefault="00566AA0" w:rsidP="0036705C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H/I</w:t>
            </w:r>
          </w:p>
        </w:tc>
        <w:tc>
          <w:tcPr>
            <w:tcW w:w="2548" w:type="dxa"/>
          </w:tcPr>
          <w:p w14:paraId="03FBAB76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68ED744E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705BD46E" w14:textId="77777777" w:rsidTr="00B20EBB">
        <w:tc>
          <w:tcPr>
            <w:tcW w:w="718" w:type="dxa"/>
          </w:tcPr>
          <w:p w14:paraId="22B537D7" w14:textId="399C95AC" w:rsidR="00566AA0" w:rsidRDefault="0036705C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566AA0">
              <w:rPr>
                <w:rFonts w:asciiTheme="majorHAnsi" w:hAnsiTheme="majorHAnsi" w:cstheme="majorHAnsi"/>
                <w:sz w:val="18"/>
                <w:szCs w:val="18"/>
              </w:rPr>
              <w:t>J/K</w:t>
            </w:r>
          </w:p>
        </w:tc>
        <w:tc>
          <w:tcPr>
            <w:tcW w:w="825" w:type="dxa"/>
          </w:tcPr>
          <w:p w14:paraId="1D2BED41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939884B" w14:textId="04EE3BA9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Temperature</w:t>
            </w:r>
          </w:p>
        </w:tc>
        <w:tc>
          <w:tcPr>
            <w:tcW w:w="1021" w:type="dxa"/>
          </w:tcPr>
          <w:p w14:paraId="6F2E6921" w14:textId="42737C64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High/Low</w:t>
            </w:r>
          </w:p>
        </w:tc>
        <w:tc>
          <w:tcPr>
            <w:tcW w:w="1785" w:type="dxa"/>
          </w:tcPr>
          <w:p w14:paraId="6284068E" w14:textId="76DA4BB5" w:rsidR="00566AA0" w:rsidRDefault="00566AA0" w:rsidP="0036705C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257AFB"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257AFB">
              <w:rPr>
                <w:rFonts w:asciiTheme="majorHAnsi" w:hAnsiTheme="majorHAnsi" w:cstheme="majorHAnsi"/>
                <w:sz w:val="18"/>
                <w:szCs w:val="18"/>
              </w:rPr>
              <w:t xml:space="preserve"> J/K</w:t>
            </w:r>
          </w:p>
        </w:tc>
        <w:tc>
          <w:tcPr>
            <w:tcW w:w="2548" w:type="dxa"/>
          </w:tcPr>
          <w:p w14:paraId="7DFC6141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562BFB7D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1D38BF18" w14:textId="77777777" w:rsidTr="00B20EBB">
        <w:tc>
          <w:tcPr>
            <w:tcW w:w="718" w:type="dxa"/>
          </w:tcPr>
          <w:p w14:paraId="7D02C7EB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6EBC8FD5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2E6DC2F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D99D003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10CDF43C" w14:textId="5C45E35F" w:rsidR="00566AA0" w:rsidRPr="00257AFB" w:rsidRDefault="00566AA0" w:rsidP="0036705C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257AFB">
              <w:rPr>
                <w:rFonts w:asciiTheme="majorHAnsi" w:hAnsiTheme="majorHAnsi" w:cstheme="majorHAnsi"/>
                <w:sz w:val="18"/>
                <w:szCs w:val="18"/>
              </w:rPr>
              <w:t xml:space="preserve">Inadequate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gas</w:t>
            </w:r>
            <w:r w:rsidRPr="00257AFB">
              <w:rPr>
                <w:rFonts w:asciiTheme="majorHAnsi" w:hAnsiTheme="majorHAnsi" w:cstheme="majorHAnsi"/>
                <w:sz w:val="18"/>
                <w:szCs w:val="18"/>
              </w:rPr>
              <w:t xml:space="preserve"> flow and specifications</w:t>
            </w:r>
          </w:p>
        </w:tc>
        <w:tc>
          <w:tcPr>
            <w:tcW w:w="2548" w:type="dxa"/>
          </w:tcPr>
          <w:p w14:paraId="481F6010" w14:textId="63AE103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2533" w:type="dxa"/>
          </w:tcPr>
          <w:p w14:paraId="76B51D7A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44988B19" w14:textId="77777777" w:rsidTr="00B20EBB">
        <w:tc>
          <w:tcPr>
            <w:tcW w:w="718" w:type="dxa"/>
          </w:tcPr>
          <w:p w14:paraId="634CFDD5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1BB2ADEC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0C6EC89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A6D0747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23BD21E3" w14:textId="2B1D0C4F" w:rsidR="00566AA0" w:rsidRPr="00257AFB" w:rsidRDefault="00566AA0" w:rsidP="0036705C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257AFB">
              <w:rPr>
                <w:rFonts w:asciiTheme="majorHAnsi" w:hAnsiTheme="majorHAnsi" w:cstheme="majorHAnsi"/>
                <w:sz w:val="18"/>
                <w:szCs w:val="18"/>
              </w:rPr>
              <w:t>Interaction with external environment</w:t>
            </w:r>
          </w:p>
        </w:tc>
        <w:tc>
          <w:tcPr>
            <w:tcW w:w="2548" w:type="dxa"/>
          </w:tcPr>
          <w:p w14:paraId="29C9B4F1" w14:textId="4D18710A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J/K</w:t>
            </w:r>
          </w:p>
        </w:tc>
        <w:tc>
          <w:tcPr>
            <w:tcW w:w="2533" w:type="dxa"/>
          </w:tcPr>
          <w:p w14:paraId="3A2F5339" w14:textId="5AC7741E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Install and maintain insulation</w:t>
            </w:r>
          </w:p>
        </w:tc>
      </w:tr>
      <w:tr w:rsidR="00C403DD" w14:paraId="2DA6EC4A" w14:textId="77777777" w:rsidTr="00B20EBB">
        <w:tc>
          <w:tcPr>
            <w:tcW w:w="718" w:type="dxa"/>
          </w:tcPr>
          <w:p w14:paraId="4A2F44FA" w14:textId="343DE58D" w:rsidR="00566AA0" w:rsidRDefault="0036705C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566AA0">
              <w:rPr>
                <w:rFonts w:asciiTheme="majorHAnsi" w:hAnsiTheme="majorHAnsi" w:cstheme="majorHAnsi"/>
                <w:sz w:val="18"/>
                <w:szCs w:val="18"/>
              </w:rPr>
              <w:t>L</w:t>
            </w:r>
          </w:p>
        </w:tc>
        <w:tc>
          <w:tcPr>
            <w:tcW w:w="825" w:type="dxa"/>
          </w:tcPr>
          <w:p w14:paraId="12760F3A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5632E6D5" w14:textId="290B03C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Pressure</w:t>
            </w:r>
          </w:p>
        </w:tc>
        <w:tc>
          <w:tcPr>
            <w:tcW w:w="1021" w:type="dxa"/>
          </w:tcPr>
          <w:p w14:paraId="79CE4D25" w14:textId="269CACA8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Low</w:t>
            </w:r>
          </w:p>
        </w:tc>
        <w:tc>
          <w:tcPr>
            <w:tcW w:w="1785" w:type="dxa"/>
          </w:tcPr>
          <w:p w14:paraId="7A72877D" w14:textId="5B2B0C81" w:rsidR="00566AA0" w:rsidRPr="00257AFB" w:rsidRDefault="00566AA0" w:rsidP="0036705C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66AA0"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566AA0">
              <w:rPr>
                <w:rFonts w:asciiTheme="majorHAnsi" w:hAnsiTheme="majorHAnsi" w:cstheme="majorHAnsi"/>
                <w:sz w:val="18"/>
                <w:szCs w:val="18"/>
              </w:rPr>
              <w:t>L</w:t>
            </w:r>
          </w:p>
        </w:tc>
        <w:tc>
          <w:tcPr>
            <w:tcW w:w="2548" w:type="dxa"/>
          </w:tcPr>
          <w:p w14:paraId="16C4BAC7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143E1B38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526898DC" w14:textId="77777777" w:rsidTr="00B20EBB">
        <w:tc>
          <w:tcPr>
            <w:tcW w:w="718" w:type="dxa"/>
          </w:tcPr>
          <w:p w14:paraId="64E82DBA" w14:textId="10E08FAE" w:rsidR="00566AA0" w:rsidRDefault="0036705C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  <w:r w:rsidR="00566AA0">
              <w:rPr>
                <w:rFonts w:asciiTheme="majorHAnsi" w:hAnsiTheme="majorHAnsi" w:cstheme="majorHAnsi"/>
                <w:sz w:val="18"/>
                <w:szCs w:val="18"/>
              </w:rPr>
              <w:t>M</w:t>
            </w:r>
          </w:p>
        </w:tc>
        <w:tc>
          <w:tcPr>
            <w:tcW w:w="825" w:type="dxa"/>
          </w:tcPr>
          <w:p w14:paraId="3A2F2BD0" w14:textId="77777777" w:rsidR="00566AA0" w:rsidRPr="00C52817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3EB08BFA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15F6BF41" w14:textId="1DB33DED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High</w:t>
            </w:r>
          </w:p>
        </w:tc>
        <w:tc>
          <w:tcPr>
            <w:tcW w:w="1785" w:type="dxa"/>
          </w:tcPr>
          <w:p w14:paraId="3613D464" w14:textId="10F2836C" w:rsidR="00566AA0" w:rsidRPr="00566AA0" w:rsidRDefault="00566AA0" w:rsidP="0036705C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566AA0">
              <w:rPr>
                <w:rFonts w:asciiTheme="majorHAnsi" w:hAnsiTheme="majorHAnsi" w:cstheme="majorHAnsi"/>
                <w:sz w:val="18"/>
                <w:szCs w:val="18"/>
              </w:rPr>
              <w:t xml:space="preserve">Same as </w:t>
            </w:r>
            <w:r w:rsidR="0036705C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566AA0">
              <w:rPr>
                <w:rFonts w:asciiTheme="majorHAnsi" w:hAnsiTheme="majorHAnsi" w:cstheme="majorHAnsi"/>
                <w:sz w:val="18"/>
                <w:szCs w:val="18"/>
              </w:rPr>
              <w:t>M</w:t>
            </w:r>
          </w:p>
        </w:tc>
        <w:tc>
          <w:tcPr>
            <w:tcW w:w="2548" w:type="dxa"/>
          </w:tcPr>
          <w:p w14:paraId="31C7C783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583DB57E" w14:textId="77777777" w:rsidR="00566AA0" w:rsidRDefault="00566AA0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57531C35" w14:textId="77777777" w:rsidTr="00B20EBB">
        <w:tc>
          <w:tcPr>
            <w:tcW w:w="718" w:type="dxa"/>
          </w:tcPr>
          <w:p w14:paraId="4F112DC7" w14:textId="28F5B9C0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5A/B</w:t>
            </w:r>
          </w:p>
        </w:tc>
        <w:tc>
          <w:tcPr>
            <w:tcW w:w="825" w:type="dxa"/>
          </w:tcPr>
          <w:p w14:paraId="6115FF23" w14:textId="4206FF7B" w:rsidR="00E9531D" w:rsidRPr="00D84B85" w:rsidRDefault="00E9531D" w:rsidP="00566AA0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D84B85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Heat Exchanger</w:t>
            </w:r>
          </w:p>
        </w:tc>
        <w:tc>
          <w:tcPr>
            <w:tcW w:w="1168" w:type="dxa"/>
          </w:tcPr>
          <w:p w14:paraId="23E9C55F" w14:textId="78C73850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Temperature</w:t>
            </w:r>
          </w:p>
        </w:tc>
        <w:tc>
          <w:tcPr>
            <w:tcW w:w="1021" w:type="dxa"/>
          </w:tcPr>
          <w:p w14:paraId="5A459751" w14:textId="7CF87584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Low/High</w:t>
            </w:r>
          </w:p>
        </w:tc>
        <w:tc>
          <w:tcPr>
            <w:tcW w:w="1785" w:type="dxa"/>
          </w:tcPr>
          <w:p w14:paraId="3ACAD50B" w14:textId="2305C924" w:rsidR="00E9531D" w:rsidRPr="00566AA0" w:rsidRDefault="00E9531D" w:rsidP="00E9531D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1/2/3/4J/K</w:t>
            </w:r>
          </w:p>
        </w:tc>
        <w:tc>
          <w:tcPr>
            <w:tcW w:w="2548" w:type="dxa"/>
          </w:tcPr>
          <w:p w14:paraId="125BDFF0" w14:textId="77777777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69AAC4F7" w14:textId="77777777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179481DC" w14:textId="77777777" w:rsidTr="00B20EBB">
        <w:tc>
          <w:tcPr>
            <w:tcW w:w="718" w:type="dxa"/>
          </w:tcPr>
          <w:p w14:paraId="3D6578B0" w14:textId="00036E4C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5C/D</w:t>
            </w:r>
          </w:p>
        </w:tc>
        <w:tc>
          <w:tcPr>
            <w:tcW w:w="825" w:type="dxa"/>
          </w:tcPr>
          <w:p w14:paraId="78D3C449" w14:textId="77777777" w:rsidR="00E9531D" w:rsidRPr="00C52817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6F1E283E" w14:textId="4211AFD3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Pressure</w:t>
            </w:r>
          </w:p>
        </w:tc>
        <w:tc>
          <w:tcPr>
            <w:tcW w:w="1021" w:type="dxa"/>
          </w:tcPr>
          <w:p w14:paraId="72FAB8F3" w14:textId="754AB7D8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Low/High</w:t>
            </w:r>
          </w:p>
        </w:tc>
        <w:tc>
          <w:tcPr>
            <w:tcW w:w="1785" w:type="dxa"/>
          </w:tcPr>
          <w:p w14:paraId="179627CF" w14:textId="75F08A9D" w:rsidR="00E9531D" w:rsidRPr="00566AA0" w:rsidRDefault="00E9531D" w:rsidP="00E9531D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1/2/3/4L/M</w:t>
            </w:r>
          </w:p>
        </w:tc>
        <w:tc>
          <w:tcPr>
            <w:tcW w:w="2548" w:type="dxa"/>
          </w:tcPr>
          <w:p w14:paraId="7681E878" w14:textId="77777777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70C02D3D" w14:textId="77777777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403DD" w14:paraId="14932E06" w14:textId="77777777" w:rsidTr="00B20EBB">
        <w:tc>
          <w:tcPr>
            <w:tcW w:w="718" w:type="dxa"/>
          </w:tcPr>
          <w:p w14:paraId="655E9CC7" w14:textId="78B803AE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  <w:r w:rsidR="00C403DD">
              <w:rPr>
                <w:rFonts w:asciiTheme="majorHAnsi" w:hAnsiTheme="majorHAnsi" w:cstheme="majorHAnsi"/>
                <w:sz w:val="18"/>
                <w:szCs w:val="18"/>
              </w:rPr>
              <w:t>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/</w:t>
            </w:r>
            <w:r w:rsidR="00C403DD">
              <w:rPr>
                <w:rFonts w:asciiTheme="majorHAnsi" w:hAnsiTheme="majorHAnsi" w:cstheme="majorHAnsi"/>
                <w:sz w:val="18"/>
                <w:szCs w:val="18"/>
              </w:rPr>
              <w:t>F</w:t>
            </w:r>
          </w:p>
        </w:tc>
        <w:tc>
          <w:tcPr>
            <w:tcW w:w="825" w:type="dxa"/>
          </w:tcPr>
          <w:p w14:paraId="79B17547" w14:textId="77777777" w:rsidR="00E9531D" w:rsidRPr="00C52817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27ED0FB8" w14:textId="094B0BD7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Normal Functioning</w:t>
            </w:r>
          </w:p>
        </w:tc>
        <w:tc>
          <w:tcPr>
            <w:tcW w:w="1021" w:type="dxa"/>
          </w:tcPr>
          <w:p w14:paraId="4C80C11D" w14:textId="675B0AF2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Fouling/Corrosion</w:t>
            </w:r>
          </w:p>
        </w:tc>
        <w:tc>
          <w:tcPr>
            <w:tcW w:w="1785" w:type="dxa"/>
          </w:tcPr>
          <w:p w14:paraId="027D4304" w14:textId="7CA68C0D" w:rsidR="00E9531D" w:rsidRPr="00566AA0" w:rsidRDefault="00E9531D" w:rsidP="00E9531D">
            <w:pPr>
              <w:pStyle w:val="ListParagraph"/>
              <w:numPr>
                <w:ilvl w:val="0"/>
                <w:numId w:val="45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Supply contamination</w:t>
            </w:r>
          </w:p>
        </w:tc>
        <w:tc>
          <w:tcPr>
            <w:tcW w:w="2548" w:type="dxa"/>
          </w:tcPr>
          <w:p w14:paraId="1A809CE3" w14:textId="21DC637C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Leakage, reduced heat transfer, downstream process upset</w:t>
            </w:r>
          </w:p>
        </w:tc>
        <w:tc>
          <w:tcPr>
            <w:tcW w:w="2533" w:type="dxa"/>
          </w:tcPr>
          <w:p w14:paraId="530F7F4A" w14:textId="482E502F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Regular maintenance, supply quality control</w:t>
            </w:r>
          </w:p>
        </w:tc>
      </w:tr>
      <w:tr w:rsidR="00E9531D" w14:paraId="6830EC92" w14:textId="77777777" w:rsidTr="00B20EBB">
        <w:tc>
          <w:tcPr>
            <w:tcW w:w="718" w:type="dxa"/>
          </w:tcPr>
          <w:p w14:paraId="0F38C50C" w14:textId="77777777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0FEC200C" w14:textId="77777777" w:rsidR="00E9531D" w:rsidRPr="00C52817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0963929" w14:textId="77777777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4E1BBAB4" w14:textId="77777777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18D658F2" w14:textId="68B1A697" w:rsidR="00E9531D" w:rsidRDefault="00E9531D" w:rsidP="00E9531D">
            <w:pPr>
              <w:pStyle w:val="ListParagraph"/>
              <w:numPr>
                <w:ilvl w:val="0"/>
                <w:numId w:val="45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Chemical deposition</w:t>
            </w:r>
          </w:p>
        </w:tc>
        <w:tc>
          <w:tcPr>
            <w:tcW w:w="2548" w:type="dxa"/>
          </w:tcPr>
          <w:p w14:paraId="721EEF50" w14:textId="4F9C3BE6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27CFC122" w14:textId="67C81DD9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</w:tr>
      <w:tr w:rsidR="00C403DD" w14:paraId="38DE842D" w14:textId="77777777" w:rsidTr="00B20EBB">
        <w:tc>
          <w:tcPr>
            <w:tcW w:w="718" w:type="dxa"/>
          </w:tcPr>
          <w:p w14:paraId="19BF7ACA" w14:textId="239004BE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5G</w:t>
            </w:r>
          </w:p>
        </w:tc>
        <w:tc>
          <w:tcPr>
            <w:tcW w:w="825" w:type="dxa"/>
          </w:tcPr>
          <w:p w14:paraId="61D66349" w14:textId="77777777" w:rsidR="00C403DD" w:rsidRPr="00C52817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78ABC16E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02897F6" w14:textId="26A2FD1C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Damage</w:t>
            </w:r>
          </w:p>
        </w:tc>
        <w:tc>
          <w:tcPr>
            <w:tcW w:w="1785" w:type="dxa"/>
          </w:tcPr>
          <w:p w14:paraId="605AB412" w14:textId="1385DA0B" w:rsidR="00C403DD" w:rsidRDefault="00C403DD" w:rsidP="00C403DD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1/2/3/4J/K/M</w:t>
            </w:r>
          </w:p>
        </w:tc>
        <w:tc>
          <w:tcPr>
            <w:tcW w:w="2548" w:type="dxa"/>
          </w:tcPr>
          <w:p w14:paraId="12BB128C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33" w:type="dxa"/>
          </w:tcPr>
          <w:p w14:paraId="2DC34FF0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9531D" w14:paraId="783D226C" w14:textId="77777777" w:rsidTr="00B20EBB">
        <w:tc>
          <w:tcPr>
            <w:tcW w:w="718" w:type="dxa"/>
          </w:tcPr>
          <w:p w14:paraId="45C76624" w14:textId="33666D04" w:rsidR="00E9531D" w:rsidRDefault="00E9531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6A</w:t>
            </w:r>
          </w:p>
        </w:tc>
        <w:tc>
          <w:tcPr>
            <w:tcW w:w="825" w:type="dxa"/>
          </w:tcPr>
          <w:p w14:paraId="0DA65FF4" w14:textId="350471F4" w:rsidR="00E9531D" w:rsidRPr="00D84B85" w:rsidRDefault="00E9531D" w:rsidP="00566AA0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D84B85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Control Systems</w:t>
            </w:r>
          </w:p>
        </w:tc>
        <w:tc>
          <w:tcPr>
            <w:tcW w:w="1168" w:type="dxa"/>
          </w:tcPr>
          <w:p w14:paraId="42BBC432" w14:textId="23FC88CA" w:rsidR="00E9531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Normal </w:t>
            </w:r>
            <w:r w:rsidR="00E9531D">
              <w:rPr>
                <w:rFonts w:asciiTheme="majorHAnsi" w:hAnsiTheme="majorHAnsi" w:cstheme="majorHAnsi"/>
                <w:sz w:val="18"/>
                <w:szCs w:val="18"/>
              </w:rPr>
              <w:t>Functioning</w:t>
            </w:r>
          </w:p>
        </w:tc>
        <w:tc>
          <w:tcPr>
            <w:tcW w:w="1021" w:type="dxa"/>
          </w:tcPr>
          <w:p w14:paraId="3862809D" w14:textId="0E01275B" w:rsidR="00E9531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Failure</w:t>
            </w:r>
          </w:p>
        </w:tc>
        <w:tc>
          <w:tcPr>
            <w:tcW w:w="1785" w:type="dxa"/>
          </w:tcPr>
          <w:p w14:paraId="35ECE7B2" w14:textId="38413410" w:rsidR="00E9531D" w:rsidRDefault="00C403DD" w:rsidP="00C403DD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Faulty sensors</w:t>
            </w:r>
          </w:p>
        </w:tc>
        <w:tc>
          <w:tcPr>
            <w:tcW w:w="2548" w:type="dxa"/>
          </w:tcPr>
          <w:p w14:paraId="5C815747" w14:textId="03FAE4D3" w:rsidR="00E9531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Incorrect readings, upsets in heat transfer and downstream processes, damage to equipment</w:t>
            </w:r>
          </w:p>
        </w:tc>
        <w:tc>
          <w:tcPr>
            <w:tcW w:w="2533" w:type="dxa"/>
          </w:tcPr>
          <w:p w14:paraId="68FE20CC" w14:textId="06785CE6" w:rsidR="00E9531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Regular maintenance, install redundant control systems</w:t>
            </w:r>
          </w:p>
        </w:tc>
      </w:tr>
      <w:tr w:rsidR="00C403DD" w14:paraId="394A1700" w14:textId="77777777" w:rsidTr="00B20EBB">
        <w:tc>
          <w:tcPr>
            <w:tcW w:w="718" w:type="dxa"/>
          </w:tcPr>
          <w:p w14:paraId="691C93B8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085BEC43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498387D4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5FEA06A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245CD887" w14:textId="56781566" w:rsidR="00C403DD" w:rsidRDefault="00C403DD" w:rsidP="00C403DD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Circuital problems</w:t>
            </w:r>
          </w:p>
        </w:tc>
        <w:tc>
          <w:tcPr>
            <w:tcW w:w="2548" w:type="dxa"/>
          </w:tcPr>
          <w:p w14:paraId="18EB7A9A" w14:textId="2C7BF633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1CCB2B55" w14:textId="2C395E28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</w:tr>
      <w:tr w:rsidR="00C403DD" w14:paraId="5E98763E" w14:textId="77777777" w:rsidTr="00B20EBB">
        <w:tc>
          <w:tcPr>
            <w:tcW w:w="718" w:type="dxa"/>
          </w:tcPr>
          <w:p w14:paraId="6A66C753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825" w:type="dxa"/>
          </w:tcPr>
          <w:p w14:paraId="03F9AB06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68" w:type="dxa"/>
          </w:tcPr>
          <w:p w14:paraId="1C22BFED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C29AA28" w14:textId="77777777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85" w:type="dxa"/>
          </w:tcPr>
          <w:p w14:paraId="6571B02C" w14:textId="5530F159" w:rsidR="00C403DD" w:rsidRDefault="00C403DD" w:rsidP="00C403DD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Power loss</w:t>
            </w:r>
          </w:p>
        </w:tc>
        <w:tc>
          <w:tcPr>
            <w:tcW w:w="2548" w:type="dxa"/>
          </w:tcPr>
          <w:p w14:paraId="55807AB3" w14:textId="3DD056BC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</w:t>
            </w:r>
          </w:p>
        </w:tc>
        <w:tc>
          <w:tcPr>
            <w:tcW w:w="2533" w:type="dxa"/>
          </w:tcPr>
          <w:p w14:paraId="3CF00263" w14:textId="05E29258" w:rsidR="00C403DD" w:rsidRDefault="00C403DD" w:rsidP="00566AA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Same as above, install backup power</w:t>
            </w:r>
          </w:p>
        </w:tc>
      </w:tr>
      <w:bookmarkEnd w:id="0"/>
    </w:tbl>
    <w:p w14:paraId="0E3C09E1" w14:textId="752AD4C3" w:rsidR="00592E00" w:rsidRDefault="00592E00" w:rsidP="00C97D99">
      <w:pPr>
        <w:jc w:val="center"/>
      </w:pPr>
    </w:p>
    <w:sectPr w:rsidR="00592E0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IT" w:date="2023-05-08T09:34:00Z" w:initials="I">
    <w:p w14:paraId="6F9094B6" w14:textId="6A558711" w:rsidR="00CB1967" w:rsidRDefault="00CB1967">
      <w:pPr>
        <w:pStyle w:val="CommentText"/>
      </w:pPr>
      <w:r>
        <w:rPr>
          <w:rStyle w:val="CommentReference"/>
        </w:rPr>
        <w:annotationRef/>
      </w:r>
      <w:r>
        <w:t>Think about adding a bypass line</w:t>
      </w:r>
    </w:p>
  </w:comment>
  <w:comment w:id="3" w:author="IIT" w:date="2023-05-08T09:40:00Z" w:initials="I">
    <w:p w14:paraId="231F2EA3" w14:textId="67E954FD" w:rsidR="00CB1967" w:rsidRDefault="00CB1967">
      <w:pPr>
        <w:pStyle w:val="CommentText"/>
      </w:pPr>
      <w:r>
        <w:rPr>
          <w:rStyle w:val="CommentReference"/>
        </w:rPr>
        <w:annotationRef/>
      </w:r>
      <w:r>
        <w:t>Install a fire protection system</w:t>
      </w:r>
    </w:p>
  </w:comment>
  <w:comment w:id="8" w:author="IIT" w:date="2023-05-08T09:35:00Z" w:initials="I">
    <w:p w14:paraId="6E2B9427" w14:textId="7468CBD8" w:rsidR="00CB1967" w:rsidRDefault="00CB1967">
      <w:pPr>
        <w:pStyle w:val="CommentText"/>
      </w:pPr>
      <w:r>
        <w:rPr>
          <w:rStyle w:val="CommentReference"/>
        </w:rPr>
        <w:annotationRef/>
      </w:r>
      <w:r>
        <w:t>Possible effects on propane stream?</w:t>
      </w:r>
    </w:p>
  </w:comment>
  <w:comment w:id="10" w:author="IIT" w:date="2023-05-08T09:40:00Z" w:initials="I">
    <w:p w14:paraId="0E56A866" w14:textId="32B6C532" w:rsidR="00CB1967" w:rsidRDefault="00CB1967">
      <w:pPr>
        <w:pStyle w:val="CommentText"/>
      </w:pPr>
      <w:r>
        <w:rPr>
          <w:rStyle w:val="CommentReference"/>
        </w:rPr>
        <w:annotationRef/>
      </w:r>
      <w:r>
        <w:t>Install a fire protection system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9094B6" w15:done="1"/>
  <w15:commentEx w15:paraId="231F2EA3" w15:paraIdParent="6F9094B6" w15:done="1"/>
  <w15:commentEx w15:paraId="6E2B9427" w15:done="1"/>
  <w15:commentEx w15:paraId="0E56A8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9094B6" w16cid:durableId="280340A6"/>
  <w16cid:commentId w16cid:paraId="231F2EA3" w16cid:durableId="28034202"/>
  <w16cid:commentId w16cid:paraId="6E2B9427" w16cid:durableId="280340DB"/>
  <w16cid:commentId w16cid:paraId="0E56A866" w16cid:durableId="280342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68"/>
    <w:multiLevelType w:val="hybridMultilevel"/>
    <w:tmpl w:val="06DECFE8"/>
    <w:lvl w:ilvl="0" w:tplc="38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1080" w:hanging="180"/>
      </w:pPr>
    </w:lvl>
    <w:lvl w:ilvl="3" w:tplc="3809000F" w:tentative="1">
      <w:start w:val="1"/>
      <w:numFmt w:val="decimal"/>
      <w:lvlText w:val="%4."/>
      <w:lvlJc w:val="left"/>
      <w:pPr>
        <w:ind w:left="1800" w:hanging="360"/>
      </w:pPr>
    </w:lvl>
    <w:lvl w:ilvl="4" w:tplc="38090019" w:tentative="1">
      <w:start w:val="1"/>
      <w:numFmt w:val="lowerLetter"/>
      <w:lvlText w:val="%5."/>
      <w:lvlJc w:val="left"/>
      <w:pPr>
        <w:ind w:left="2520" w:hanging="360"/>
      </w:pPr>
    </w:lvl>
    <w:lvl w:ilvl="5" w:tplc="3809001B" w:tentative="1">
      <w:start w:val="1"/>
      <w:numFmt w:val="lowerRoman"/>
      <w:lvlText w:val="%6."/>
      <w:lvlJc w:val="right"/>
      <w:pPr>
        <w:ind w:left="3240" w:hanging="180"/>
      </w:pPr>
    </w:lvl>
    <w:lvl w:ilvl="6" w:tplc="3809000F" w:tentative="1">
      <w:start w:val="1"/>
      <w:numFmt w:val="decimal"/>
      <w:lvlText w:val="%7."/>
      <w:lvlJc w:val="left"/>
      <w:pPr>
        <w:ind w:left="3960" w:hanging="360"/>
      </w:pPr>
    </w:lvl>
    <w:lvl w:ilvl="7" w:tplc="38090019" w:tentative="1">
      <w:start w:val="1"/>
      <w:numFmt w:val="lowerLetter"/>
      <w:lvlText w:val="%8."/>
      <w:lvlJc w:val="left"/>
      <w:pPr>
        <w:ind w:left="4680" w:hanging="360"/>
      </w:pPr>
    </w:lvl>
    <w:lvl w:ilvl="8" w:tplc="3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1C0627E"/>
    <w:multiLevelType w:val="hybridMultilevel"/>
    <w:tmpl w:val="474EE46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938B7"/>
    <w:multiLevelType w:val="hybridMultilevel"/>
    <w:tmpl w:val="B67EB4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3D3097"/>
    <w:multiLevelType w:val="hybridMultilevel"/>
    <w:tmpl w:val="6952CB5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595A50"/>
    <w:multiLevelType w:val="hybridMultilevel"/>
    <w:tmpl w:val="534841C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4D63A7"/>
    <w:multiLevelType w:val="hybridMultilevel"/>
    <w:tmpl w:val="51FECFB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1565EA"/>
    <w:multiLevelType w:val="hybridMultilevel"/>
    <w:tmpl w:val="A27AA0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4706CD"/>
    <w:multiLevelType w:val="hybridMultilevel"/>
    <w:tmpl w:val="70E6C3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5509F"/>
    <w:multiLevelType w:val="hybridMultilevel"/>
    <w:tmpl w:val="0AA00A6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011C0C"/>
    <w:multiLevelType w:val="hybridMultilevel"/>
    <w:tmpl w:val="E2B6F79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55F82"/>
    <w:multiLevelType w:val="hybridMultilevel"/>
    <w:tmpl w:val="80060C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ED73C5"/>
    <w:multiLevelType w:val="hybridMultilevel"/>
    <w:tmpl w:val="C37E756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8866AB"/>
    <w:multiLevelType w:val="hybridMultilevel"/>
    <w:tmpl w:val="4D18159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F5019D"/>
    <w:multiLevelType w:val="hybridMultilevel"/>
    <w:tmpl w:val="FEC8F93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F6FCA"/>
    <w:multiLevelType w:val="hybridMultilevel"/>
    <w:tmpl w:val="087A74C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B50413"/>
    <w:multiLevelType w:val="hybridMultilevel"/>
    <w:tmpl w:val="F0FA5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E4840"/>
    <w:multiLevelType w:val="hybridMultilevel"/>
    <w:tmpl w:val="292E39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7D4F1C"/>
    <w:multiLevelType w:val="hybridMultilevel"/>
    <w:tmpl w:val="4B5EC17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442205"/>
    <w:multiLevelType w:val="hybridMultilevel"/>
    <w:tmpl w:val="A1748B9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A372C"/>
    <w:multiLevelType w:val="hybridMultilevel"/>
    <w:tmpl w:val="0724399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A126AF"/>
    <w:multiLevelType w:val="hybridMultilevel"/>
    <w:tmpl w:val="8BB04C5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AB7F20"/>
    <w:multiLevelType w:val="hybridMultilevel"/>
    <w:tmpl w:val="734824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405975"/>
    <w:multiLevelType w:val="hybridMultilevel"/>
    <w:tmpl w:val="7CD0BD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9F5F0E"/>
    <w:multiLevelType w:val="hybridMultilevel"/>
    <w:tmpl w:val="4A5406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8F3D3A"/>
    <w:multiLevelType w:val="hybridMultilevel"/>
    <w:tmpl w:val="147C27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613BC9"/>
    <w:multiLevelType w:val="hybridMultilevel"/>
    <w:tmpl w:val="DD8E3A0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77322"/>
    <w:multiLevelType w:val="hybridMultilevel"/>
    <w:tmpl w:val="20388AC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13528B"/>
    <w:multiLevelType w:val="hybridMultilevel"/>
    <w:tmpl w:val="5FC0CC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9C43FC"/>
    <w:multiLevelType w:val="hybridMultilevel"/>
    <w:tmpl w:val="3DAAF62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514385"/>
    <w:multiLevelType w:val="hybridMultilevel"/>
    <w:tmpl w:val="08586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A27E8"/>
    <w:multiLevelType w:val="hybridMultilevel"/>
    <w:tmpl w:val="0100AA2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7B33A3"/>
    <w:multiLevelType w:val="hybridMultilevel"/>
    <w:tmpl w:val="F81287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F17A09"/>
    <w:multiLevelType w:val="hybridMultilevel"/>
    <w:tmpl w:val="B4EC5E1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1D715E"/>
    <w:multiLevelType w:val="hybridMultilevel"/>
    <w:tmpl w:val="28A466A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A75A46"/>
    <w:multiLevelType w:val="hybridMultilevel"/>
    <w:tmpl w:val="A866C9B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D316BA"/>
    <w:multiLevelType w:val="hybridMultilevel"/>
    <w:tmpl w:val="E9CA6C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6461AC"/>
    <w:multiLevelType w:val="hybridMultilevel"/>
    <w:tmpl w:val="134CA19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F90429"/>
    <w:multiLevelType w:val="hybridMultilevel"/>
    <w:tmpl w:val="39C80C5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7F7F00"/>
    <w:multiLevelType w:val="hybridMultilevel"/>
    <w:tmpl w:val="5CEEA96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776E4E"/>
    <w:multiLevelType w:val="hybridMultilevel"/>
    <w:tmpl w:val="62FCB6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FF0D70"/>
    <w:multiLevelType w:val="hybridMultilevel"/>
    <w:tmpl w:val="794A7AE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7C3E28"/>
    <w:multiLevelType w:val="hybridMultilevel"/>
    <w:tmpl w:val="F2461E1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E56161"/>
    <w:multiLevelType w:val="hybridMultilevel"/>
    <w:tmpl w:val="D5E8D74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8F6546"/>
    <w:multiLevelType w:val="hybridMultilevel"/>
    <w:tmpl w:val="52F4F54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A33708"/>
    <w:multiLevelType w:val="hybridMultilevel"/>
    <w:tmpl w:val="AC20BF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BE4234"/>
    <w:multiLevelType w:val="hybridMultilevel"/>
    <w:tmpl w:val="E500EA5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054EB7"/>
    <w:multiLevelType w:val="hybridMultilevel"/>
    <w:tmpl w:val="1892E2B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3582741">
    <w:abstractNumId w:val="6"/>
  </w:num>
  <w:num w:numId="2" w16cid:durableId="315426878">
    <w:abstractNumId w:val="0"/>
  </w:num>
  <w:num w:numId="3" w16cid:durableId="2049526695">
    <w:abstractNumId w:val="29"/>
  </w:num>
  <w:num w:numId="4" w16cid:durableId="1333988645">
    <w:abstractNumId w:val="36"/>
  </w:num>
  <w:num w:numId="5" w16cid:durableId="1784349890">
    <w:abstractNumId w:val="11"/>
  </w:num>
  <w:num w:numId="6" w16cid:durableId="1321348871">
    <w:abstractNumId w:val="9"/>
  </w:num>
  <w:num w:numId="7" w16cid:durableId="801387801">
    <w:abstractNumId w:val="2"/>
  </w:num>
  <w:num w:numId="8" w16cid:durableId="2112625590">
    <w:abstractNumId w:val="18"/>
  </w:num>
  <w:num w:numId="9" w16cid:durableId="1949728320">
    <w:abstractNumId w:val="20"/>
  </w:num>
  <w:num w:numId="10" w16cid:durableId="1056782671">
    <w:abstractNumId w:val="17"/>
  </w:num>
  <w:num w:numId="11" w16cid:durableId="1049694908">
    <w:abstractNumId w:val="32"/>
  </w:num>
  <w:num w:numId="12" w16cid:durableId="1832987260">
    <w:abstractNumId w:val="3"/>
  </w:num>
  <w:num w:numId="13" w16cid:durableId="124010822">
    <w:abstractNumId w:val="35"/>
  </w:num>
  <w:num w:numId="14" w16cid:durableId="340930571">
    <w:abstractNumId w:val="33"/>
  </w:num>
  <w:num w:numId="15" w16cid:durableId="228077289">
    <w:abstractNumId w:val="45"/>
  </w:num>
  <w:num w:numId="16" w16cid:durableId="496925806">
    <w:abstractNumId w:val="44"/>
  </w:num>
  <w:num w:numId="17" w16cid:durableId="1690906425">
    <w:abstractNumId w:val="38"/>
  </w:num>
  <w:num w:numId="18" w16cid:durableId="539128321">
    <w:abstractNumId w:val="7"/>
  </w:num>
  <w:num w:numId="19" w16cid:durableId="173345233">
    <w:abstractNumId w:val="34"/>
  </w:num>
  <w:num w:numId="20" w16cid:durableId="331377142">
    <w:abstractNumId w:val="8"/>
  </w:num>
  <w:num w:numId="21" w16cid:durableId="1270165760">
    <w:abstractNumId w:val="27"/>
  </w:num>
  <w:num w:numId="22" w16cid:durableId="724375977">
    <w:abstractNumId w:val="37"/>
  </w:num>
  <w:num w:numId="23" w16cid:durableId="636689636">
    <w:abstractNumId w:val="42"/>
  </w:num>
  <w:num w:numId="24" w16cid:durableId="822234559">
    <w:abstractNumId w:val="4"/>
  </w:num>
  <w:num w:numId="25" w16cid:durableId="313150080">
    <w:abstractNumId w:val="16"/>
  </w:num>
  <w:num w:numId="26" w16cid:durableId="1017970829">
    <w:abstractNumId w:val="15"/>
  </w:num>
  <w:num w:numId="27" w16cid:durableId="1498762760">
    <w:abstractNumId w:val="10"/>
  </w:num>
  <w:num w:numId="28" w16cid:durableId="98107450">
    <w:abstractNumId w:val="26"/>
  </w:num>
  <w:num w:numId="29" w16cid:durableId="905457978">
    <w:abstractNumId w:val="14"/>
  </w:num>
  <w:num w:numId="30" w16cid:durableId="2079204723">
    <w:abstractNumId w:val="46"/>
  </w:num>
  <w:num w:numId="31" w16cid:durableId="1655067463">
    <w:abstractNumId w:val="24"/>
  </w:num>
  <w:num w:numId="32" w16cid:durableId="417480195">
    <w:abstractNumId w:val="40"/>
  </w:num>
  <w:num w:numId="33" w16cid:durableId="2116289514">
    <w:abstractNumId w:val="1"/>
  </w:num>
  <w:num w:numId="34" w16cid:durableId="1838616631">
    <w:abstractNumId w:val="12"/>
  </w:num>
  <w:num w:numId="35" w16cid:durableId="73860939">
    <w:abstractNumId w:val="22"/>
  </w:num>
  <w:num w:numId="36" w16cid:durableId="1606186167">
    <w:abstractNumId w:val="21"/>
  </w:num>
  <w:num w:numId="37" w16cid:durableId="899710947">
    <w:abstractNumId w:val="19"/>
  </w:num>
  <w:num w:numId="38" w16cid:durableId="2088840828">
    <w:abstractNumId w:val="30"/>
  </w:num>
  <w:num w:numId="39" w16cid:durableId="1015422005">
    <w:abstractNumId w:val="31"/>
  </w:num>
  <w:num w:numId="40" w16cid:durableId="1444377706">
    <w:abstractNumId w:val="13"/>
  </w:num>
  <w:num w:numId="41" w16cid:durableId="997608667">
    <w:abstractNumId w:val="25"/>
  </w:num>
  <w:num w:numId="42" w16cid:durableId="360864661">
    <w:abstractNumId w:val="28"/>
  </w:num>
  <w:num w:numId="43" w16cid:durableId="287974960">
    <w:abstractNumId w:val="41"/>
  </w:num>
  <w:num w:numId="44" w16cid:durableId="2088647211">
    <w:abstractNumId w:val="5"/>
  </w:num>
  <w:num w:numId="45" w16cid:durableId="690109983">
    <w:abstractNumId w:val="23"/>
  </w:num>
  <w:num w:numId="46" w16cid:durableId="1563563932">
    <w:abstractNumId w:val="39"/>
  </w:num>
  <w:num w:numId="47" w16cid:durableId="1408503558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zhar Laljee">
    <w15:presenceInfo w15:providerId="Windows Live" w15:userId="632874f8d993248a"/>
  </w15:person>
  <w15:person w15:author="IIT">
    <w15:presenceInfo w15:providerId="None" w15:userId="I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62"/>
    <w:rsid w:val="000D3703"/>
    <w:rsid w:val="00257AFB"/>
    <w:rsid w:val="002B0269"/>
    <w:rsid w:val="002E01D9"/>
    <w:rsid w:val="0031528A"/>
    <w:rsid w:val="0036705C"/>
    <w:rsid w:val="004A4B5E"/>
    <w:rsid w:val="00566AA0"/>
    <w:rsid w:val="005805F2"/>
    <w:rsid w:val="00585024"/>
    <w:rsid w:val="00592E00"/>
    <w:rsid w:val="00656CA9"/>
    <w:rsid w:val="006A0B2C"/>
    <w:rsid w:val="006E5DB5"/>
    <w:rsid w:val="007003AE"/>
    <w:rsid w:val="00736705"/>
    <w:rsid w:val="00834F41"/>
    <w:rsid w:val="00B06F7B"/>
    <w:rsid w:val="00B20EBB"/>
    <w:rsid w:val="00B950CA"/>
    <w:rsid w:val="00BF5677"/>
    <w:rsid w:val="00C403DD"/>
    <w:rsid w:val="00C52817"/>
    <w:rsid w:val="00C649E9"/>
    <w:rsid w:val="00C97D99"/>
    <w:rsid w:val="00CB1967"/>
    <w:rsid w:val="00D84B85"/>
    <w:rsid w:val="00E9531D"/>
    <w:rsid w:val="00EE7A62"/>
    <w:rsid w:val="00F14DE5"/>
    <w:rsid w:val="00F70090"/>
    <w:rsid w:val="00F83D6E"/>
    <w:rsid w:val="00FB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C7AC"/>
  <w15:chartTrackingRefBased/>
  <w15:docId w15:val="{5692707D-3EE4-4CE3-9952-8DE15C13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D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1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967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967"/>
    <w:rPr>
      <w:b/>
      <w:bCs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67"/>
    <w:rPr>
      <w:rFonts w:ascii="Segoe UI" w:hAnsi="Segoe UI" w:cs="Segoe UI"/>
      <w:sz w:val="18"/>
      <w:szCs w:val="18"/>
      <w:lang w:val="en-IN"/>
    </w:rPr>
  </w:style>
  <w:style w:type="paragraph" w:styleId="Revision">
    <w:name w:val="Revision"/>
    <w:hidden/>
    <w:uiPriority w:val="99"/>
    <w:semiHidden/>
    <w:rsid w:val="000D370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D6AD-4F26-4F3B-9F61-5F7C8140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Laljee</dc:creator>
  <cp:keywords/>
  <dc:description/>
  <cp:lastModifiedBy>Mazhar Laljee</cp:lastModifiedBy>
  <cp:revision>11</cp:revision>
  <dcterms:created xsi:type="dcterms:W3CDTF">2023-05-07T11:54:00Z</dcterms:created>
  <dcterms:modified xsi:type="dcterms:W3CDTF">2023-05-09T22:53:00Z</dcterms:modified>
</cp:coreProperties>
</file>